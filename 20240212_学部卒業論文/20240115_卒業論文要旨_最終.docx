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467A1" w14:textId="7D91573B" w:rsidR="00D607F4" w:rsidRPr="00B41619" w:rsidRDefault="00A82317" w:rsidP="00266C0C">
      <w:pPr>
        <w:jc w:val="center"/>
        <w:rPr>
          <w:rFonts w:ascii="ＭＳ 明朝" w:eastAsia="ＭＳ 明朝" w:hAnsi="ＭＳ 明朝"/>
          <w:b/>
          <w:bCs/>
          <w:color w:val="000000" w:themeColor="text1"/>
          <w:sz w:val="24"/>
          <w:szCs w:val="32"/>
        </w:rPr>
      </w:pPr>
      <w:r>
        <w:rPr>
          <w:rFonts w:ascii="ＭＳ 明朝" w:eastAsia="ＭＳ 明朝" w:hAnsi="ＭＳ 明朝" w:hint="eastAsia"/>
          <w:b/>
          <w:bCs/>
          <w:color w:val="000000" w:themeColor="text1"/>
          <w:sz w:val="24"/>
          <w:szCs w:val="32"/>
        </w:rPr>
        <w:t>プログラムの構造に着目したソースコードのクラスタリングによる</w:t>
      </w:r>
    </w:p>
    <w:p w14:paraId="4A004094" w14:textId="7A1ACE34" w:rsidR="00E963CC" w:rsidRPr="00D607F4" w:rsidRDefault="00D607F4" w:rsidP="00266C0C">
      <w:pPr>
        <w:jc w:val="center"/>
        <w:rPr>
          <w:rFonts w:ascii="ＭＳ 明朝" w:eastAsia="ＭＳ 明朝" w:hAnsi="ＭＳ 明朝"/>
          <w:color w:val="000000" w:themeColor="text1"/>
        </w:rPr>
      </w:pPr>
      <w:r w:rsidRPr="00B41619">
        <w:rPr>
          <w:rFonts w:ascii="ＭＳ 明朝" w:eastAsia="ＭＳ 明朝" w:hAnsi="ＭＳ 明朝" w:hint="eastAsia"/>
          <w:b/>
          <w:bCs/>
          <w:color w:val="000000" w:themeColor="text1"/>
          <w:sz w:val="24"/>
          <w:szCs w:val="32"/>
        </w:rPr>
        <w:t>論理エラー</w:t>
      </w:r>
      <w:r w:rsidR="00A82317">
        <w:rPr>
          <w:rFonts w:ascii="ＭＳ 明朝" w:eastAsia="ＭＳ 明朝" w:hAnsi="ＭＳ 明朝" w:hint="eastAsia"/>
          <w:b/>
          <w:bCs/>
          <w:color w:val="000000" w:themeColor="text1"/>
          <w:sz w:val="24"/>
          <w:szCs w:val="32"/>
        </w:rPr>
        <w:t>の</w:t>
      </w:r>
      <w:r w:rsidRPr="00B41619">
        <w:rPr>
          <w:rFonts w:ascii="ＭＳ 明朝" w:eastAsia="ＭＳ 明朝" w:hAnsi="ＭＳ 明朝" w:hint="eastAsia"/>
          <w:b/>
          <w:bCs/>
          <w:color w:val="000000" w:themeColor="text1"/>
          <w:sz w:val="24"/>
          <w:szCs w:val="32"/>
        </w:rPr>
        <w:t>推定</w:t>
      </w:r>
      <w:r w:rsidR="00A82317">
        <w:rPr>
          <w:rFonts w:ascii="ＭＳ 明朝" w:eastAsia="ＭＳ 明朝" w:hAnsi="ＭＳ 明朝" w:hint="eastAsia"/>
          <w:b/>
          <w:bCs/>
          <w:color w:val="000000" w:themeColor="text1"/>
          <w:sz w:val="24"/>
          <w:szCs w:val="32"/>
        </w:rPr>
        <w:t>手法</w:t>
      </w:r>
    </w:p>
    <w:p w14:paraId="53735781" w14:textId="68E66358" w:rsidR="00CD62CB" w:rsidRPr="004F3293" w:rsidRDefault="00D607F4" w:rsidP="00266C0C">
      <w:pPr>
        <w:jc w:val="center"/>
        <w:rPr>
          <w:rFonts w:ascii="ＭＳ 明朝" w:eastAsia="ＭＳ 明朝" w:hAnsi="ＭＳ 明朝"/>
          <w:b/>
          <w:bCs/>
        </w:rPr>
      </w:pPr>
      <w:r w:rsidRPr="004F3293">
        <w:rPr>
          <w:rFonts w:ascii="ＭＳ 明朝" w:eastAsia="ＭＳ 明朝" w:hAnsi="ＭＳ 明朝"/>
          <w:b/>
          <w:bCs/>
          <w:color w:val="000000" w:themeColor="text1"/>
        </w:rPr>
        <w:t>A20-1420</w:t>
      </w:r>
      <w:r w:rsidR="00CD7FAB" w:rsidRPr="004F3293">
        <w:rPr>
          <w:rFonts w:ascii="ＭＳ 明朝" w:eastAsia="ＭＳ 明朝" w:hAnsi="ＭＳ 明朝" w:hint="eastAsia"/>
          <w:b/>
          <w:bCs/>
          <w:color w:val="000000" w:themeColor="text1"/>
        </w:rPr>
        <w:t xml:space="preserve">　</w:t>
      </w:r>
      <w:r w:rsidRPr="004F3293">
        <w:rPr>
          <w:rFonts w:ascii="ＭＳ 明朝" w:eastAsia="ＭＳ 明朝" w:hAnsi="ＭＳ 明朝" w:hint="eastAsia"/>
          <w:b/>
          <w:bCs/>
          <w:color w:val="000000" w:themeColor="text1"/>
        </w:rPr>
        <w:t>原田裕太</w:t>
      </w:r>
    </w:p>
    <w:p w14:paraId="17DD340F" w14:textId="77777777" w:rsidR="00CD62CB" w:rsidRDefault="00CD62CB" w:rsidP="00874C35">
      <w:pPr>
        <w:spacing w:line="100" w:lineRule="exact"/>
        <w:jc w:val="center"/>
        <w:rPr>
          <w:rFonts w:ascii="ＭＳ 明朝" w:eastAsia="ＭＳ 明朝" w:hAnsi="ＭＳ 明朝"/>
        </w:rPr>
      </w:pPr>
    </w:p>
    <w:p w14:paraId="12A09548" w14:textId="23C543FF" w:rsidR="00CD62CB" w:rsidRPr="0099202A" w:rsidRDefault="00CD62CB" w:rsidP="00874C35">
      <w:pPr>
        <w:jc w:val="center"/>
        <w:rPr>
          <w:rFonts w:ascii="ＭＳ 明朝" w:eastAsia="ＭＳ 明朝" w:hAnsi="ＭＳ 明朝"/>
        </w:rPr>
        <w:sectPr w:rsidR="00CD62CB" w:rsidRPr="0099202A" w:rsidSect="00AD34A2">
          <w:type w:val="continuous"/>
          <w:pgSz w:w="11906" w:h="16838"/>
          <w:pgMar w:top="851" w:right="851" w:bottom="851" w:left="851" w:header="851" w:footer="992" w:gutter="0"/>
          <w:cols w:space="425"/>
          <w:docGrid w:type="lines" w:linePitch="360"/>
        </w:sectPr>
      </w:pPr>
    </w:p>
    <w:p w14:paraId="5BF162F2" w14:textId="77777777" w:rsidR="00905CCF" w:rsidRPr="002A6CEF" w:rsidRDefault="00905CCF" w:rsidP="00905CCF">
      <w:pPr>
        <w:numPr>
          <w:ilvl w:val="0"/>
          <w:numId w:val="11"/>
        </w:numPr>
        <w:rPr>
          <w:rFonts w:ascii="Times New Roman" w:eastAsia="ＭＳ 明朝" w:hAnsi="Times New Roman" w:cs="Times New Roman"/>
          <w:b/>
          <w:sz w:val="20"/>
          <w:szCs w:val="18"/>
        </w:rPr>
      </w:pPr>
      <w:r w:rsidRPr="002A6CEF">
        <w:rPr>
          <w:rFonts w:ascii="Times New Roman" w:eastAsia="ＭＳ 明朝" w:hAnsi="Times New Roman" w:cs="Times New Roman" w:hint="eastAsia"/>
          <w:b/>
          <w:sz w:val="20"/>
          <w:szCs w:val="18"/>
        </w:rPr>
        <w:t>はじめに</w:t>
      </w:r>
    </w:p>
    <w:p w14:paraId="7BDF3D61" w14:textId="47E89955" w:rsidR="004733AC" w:rsidRPr="002A6CEF" w:rsidRDefault="00D607F4"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昨今</w:t>
      </w:r>
      <w:r w:rsidR="00F13A1C" w:rsidRPr="002A6CEF">
        <w:rPr>
          <w:rFonts w:ascii="Times New Roman" w:eastAsia="ＭＳ 明朝" w:hAnsi="Times New Roman" w:cs="Times New Roman" w:hint="eastAsia"/>
          <w:sz w:val="18"/>
          <w:szCs w:val="21"/>
        </w:rPr>
        <w:t>の</w:t>
      </w:r>
      <w:r w:rsidR="00905CCF" w:rsidRPr="002A6CEF">
        <w:rPr>
          <w:rFonts w:ascii="Times New Roman" w:eastAsia="ＭＳ 明朝" w:hAnsi="Times New Roman" w:cs="Times New Roman" w:hint="eastAsia"/>
          <w:sz w:val="18"/>
          <w:szCs w:val="21"/>
        </w:rPr>
        <w:t>大学等の</w:t>
      </w:r>
      <w:r w:rsidRPr="002A6CEF">
        <w:rPr>
          <w:rFonts w:ascii="Times New Roman" w:eastAsia="ＭＳ 明朝" w:hAnsi="Times New Roman" w:cs="Times New Roman" w:hint="eastAsia"/>
          <w:sz w:val="18"/>
          <w:szCs w:val="21"/>
        </w:rPr>
        <w:t>多くの</w:t>
      </w:r>
      <w:r w:rsidR="00905CCF" w:rsidRPr="002A6CEF">
        <w:rPr>
          <w:rFonts w:ascii="Times New Roman" w:eastAsia="ＭＳ 明朝" w:hAnsi="Times New Roman" w:cs="Times New Roman" w:hint="eastAsia"/>
          <w:sz w:val="18"/>
          <w:szCs w:val="21"/>
        </w:rPr>
        <w:t>教育機関で</w:t>
      </w:r>
      <w:r w:rsidR="00F13A1C" w:rsidRPr="002A6CEF">
        <w:rPr>
          <w:rFonts w:ascii="Times New Roman" w:eastAsia="ＭＳ 明朝" w:hAnsi="Times New Roman" w:cs="Times New Roman" w:hint="eastAsia"/>
          <w:sz w:val="18"/>
          <w:szCs w:val="21"/>
        </w:rPr>
        <w:t>は</w:t>
      </w:r>
      <w:r w:rsidR="00F13A1C" w:rsidRPr="002A6CEF">
        <w:rPr>
          <w:rFonts w:ascii="Times New Roman" w:eastAsia="ＭＳ 明朝" w:hAnsi="Times New Roman" w:cs="Times New Roman"/>
          <w:sz w:val="18"/>
          <w:szCs w:val="21"/>
        </w:rPr>
        <w:t xml:space="preserve">, </w:t>
      </w:r>
      <w:r w:rsidR="00905CCF" w:rsidRPr="002A6CEF">
        <w:rPr>
          <w:rFonts w:ascii="Times New Roman" w:eastAsia="ＭＳ 明朝" w:hAnsi="Times New Roman" w:cs="Times New Roman" w:hint="eastAsia"/>
          <w:sz w:val="18"/>
          <w:szCs w:val="21"/>
        </w:rPr>
        <w:t>プログラミング演習授業が広く</w:t>
      </w:r>
      <w:r w:rsidRPr="002A6CEF">
        <w:rPr>
          <w:rFonts w:ascii="Times New Roman" w:eastAsia="ＭＳ 明朝" w:hAnsi="Times New Roman" w:cs="Times New Roman" w:hint="eastAsia"/>
          <w:sz w:val="18"/>
          <w:szCs w:val="21"/>
        </w:rPr>
        <w:t>実施され</w:t>
      </w:r>
      <w:r w:rsidR="00F20F45" w:rsidRPr="002A6CEF">
        <w:rPr>
          <w:rFonts w:ascii="Times New Roman" w:eastAsia="ＭＳ 明朝" w:hAnsi="Times New Roman" w:cs="Times New Roman"/>
          <w:sz w:val="18"/>
          <w:szCs w:val="21"/>
        </w:rPr>
        <w:t xml:space="preserve">, </w:t>
      </w:r>
      <w:r w:rsidR="00F20F45" w:rsidRPr="002A6CEF">
        <w:rPr>
          <w:rFonts w:ascii="Times New Roman" w:eastAsia="ＭＳ 明朝" w:hAnsi="Times New Roman" w:cs="Times New Roman" w:hint="eastAsia"/>
          <w:sz w:val="18"/>
          <w:szCs w:val="21"/>
        </w:rPr>
        <w:t>支援ニーズが高まっている</w:t>
      </w:r>
      <w:r w:rsidR="00905CCF" w:rsidRPr="002A6CEF">
        <w:rPr>
          <w:rFonts w:ascii="Times New Roman" w:eastAsia="ＭＳ 明朝" w:hAnsi="Times New Roman" w:cs="Times New Roman" w:hint="eastAsia"/>
          <w:sz w:val="18"/>
          <w:szCs w:val="21"/>
        </w:rPr>
        <w:t>．</w:t>
      </w:r>
      <w:r w:rsidR="00F20F45" w:rsidRPr="002A6CEF">
        <w:rPr>
          <w:rFonts w:ascii="Times New Roman" w:eastAsia="ＭＳ 明朝" w:hAnsi="Times New Roman" w:cs="Times New Roman" w:hint="eastAsia"/>
          <w:sz w:val="18"/>
          <w:szCs w:val="21"/>
        </w:rPr>
        <w:t>プログラミング演習において的確な指導を行うためには</w:t>
      </w:r>
      <w:r w:rsidR="00F20F45" w:rsidRPr="002A6CEF">
        <w:rPr>
          <w:rFonts w:ascii="Times New Roman" w:eastAsia="ＭＳ 明朝" w:hAnsi="Times New Roman" w:cs="Times New Roman"/>
          <w:sz w:val="18"/>
          <w:szCs w:val="21"/>
        </w:rPr>
        <w:t xml:space="preserve">, </w:t>
      </w:r>
      <w:r w:rsidR="00F20F45" w:rsidRPr="002A6CEF">
        <w:rPr>
          <w:rFonts w:ascii="Times New Roman" w:eastAsia="ＭＳ 明朝" w:hAnsi="Times New Roman" w:cs="Times New Roman" w:hint="eastAsia"/>
          <w:sz w:val="18"/>
          <w:szCs w:val="21"/>
        </w:rPr>
        <w:t>学習者の行き詰まりなどの状況を把握することが重要である</w:t>
      </w:r>
      <w:r w:rsidR="00F20F45" w:rsidRPr="002A6CEF">
        <w:rPr>
          <w:rFonts w:ascii="Times New Roman" w:eastAsia="ＭＳ 明朝" w:hAnsi="Times New Roman" w:cs="Times New Roman"/>
          <w:sz w:val="18"/>
          <w:szCs w:val="21"/>
        </w:rPr>
        <w:t xml:space="preserve">. </w:t>
      </w:r>
      <w:r w:rsidR="00F20F45" w:rsidRPr="002A6CEF">
        <w:rPr>
          <w:rFonts w:ascii="Times New Roman" w:eastAsia="ＭＳ 明朝" w:hAnsi="Times New Roman" w:cs="Times New Roman" w:hint="eastAsia"/>
          <w:sz w:val="18"/>
          <w:szCs w:val="21"/>
        </w:rPr>
        <w:t>しかし</w:t>
      </w:r>
      <w:r w:rsidR="00F20F45"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大学におけるプログラミング演習授業では</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一般的に多数の学習者に対して少数の教授者や</w:t>
      </w:r>
      <w:r w:rsidRPr="002A6CEF">
        <w:rPr>
          <w:rFonts w:ascii="Times New Roman" w:eastAsia="ＭＳ 明朝" w:hAnsi="Times New Roman" w:cs="Times New Roman"/>
          <w:sz w:val="18"/>
          <w:szCs w:val="21"/>
        </w:rPr>
        <w:t>TA</w:t>
      </w:r>
      <w:r w:rsidRPr="002A6CEF">
        <w:rPr>
          <w:rFonts w:ascii="Times New Roman" w:eastAsia="ＭＳ 明朝" w:hAnsi="Times New Roman" w:cs="Times New Roman" w:hint="eastAsia"/>
          <w:sz w:val="18"/>
          <w:szCs w:val="21"/>
        </w:rPr>
        <w:t>（</w:t>
      </w:r>
      <w:r w:rsidRPr="002A6CEF">
        <w:rPr>
          <w:rFonts w:ascii="Times New Roman" w:eastAsia="ＭＳ 明朝" w:hAnsi="Times New Roman" w:cs="Times New Roman"/>
          <w:sz w:val="18"/>
          <w:szCs w:val="21"/>
        </w:rPr>
        <w:t>Teaching Assistant</w:t>
      </w:r>
      <w:r w:rsidRPr="002A6CEF">
        <w:rPr>
          <w:rFonts w:ascii="Times New Roman" w:eastAsia="ＭＳ 明朝" w:hAnsi="Times New Roman" w:cs="Times New Roman" w:hint="eastAsia"/>
          <w:sz w:val="18"/>
          <w:szCs w:val="21"/>
        </w:rPr>
        <w:t>）が対応する必要があるため</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学習者一人一人に対して学習支援をすることは困難である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プログラミング演習において</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学習者が直面する問題は</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文法エラーと</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コンパイルエラーとして表出しない論理エラーに分類することができる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文法エラーは</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コンパイルエラーとして表出されるため</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学習者自身の試行錯誤だけでの解決</w:t>
      </w:r>
      <w:r w:rsidR="00F20F45" w:rsidRPr="002A6CEF">
        <w:rPr>
          <w:rFonts w:ascii="Times New Roman" w:eastAsia="ＭＳ 明朝" w:hAnsi="Times New Roman" w:cs="Times New Roman" w:hint="eastAsia"/>
          <w:sz w:val="18"/>
          <w:szCs w:val="21"/>
        </w:rPr>
        <w:t>を</w:t>
      </w:r>
      <w:r w:rsidRPr="002A6CEF">
        <w:rPr>
          <w:rFonts w:ascii="Times New Roman" w:eastAsia="ＭＳ 明朝" w:hAnsi="Times New Roman" w:cs="Times New Roman" w:hint="eastAsia"/>
          <w:sz w:val="18"/>
          <w:szCs w:val="21"/>
        </w:rPr>
        <w:t>ある程度期待することができる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その一方で</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論理エラーは</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自身の力だけでその原因を探</w:t>
      </w:r>
      <w:r w:rsidR="00F20F45" w:rsidRPr="002A6CEF">
        <w:rPr>
          <w:rFonts w:ascii="Times New Roman" w:eastAsia="ＭＳ 明朝" w:hAnsi="Times New Roman" w:cs="Times New Roman" w:hint="eastAsia"/>
          <w:sz w:val="18"/>
          <w:szCs w:val="21"/>
        </w:rPr>
        <w:t>して修正をする</w:t>
      </w:r>
      <w:r w:rsidRPr="002A6CEF">
        <w:rPr>
          <w:rFonts w:ascii="Times New Roman" w:eastAsia="ＭＳ 明朝" w:hAnsi="Times New Roman" w:cs="Times New Roman" w:hint="eastAsia"/>
          <w:sz w:val="18"/>
          <w:szCs w:val="21"/>
        </w:rPr>
        <w:t>必要があるため解決すること</w:t>
      </w:r>
      <w:r w:rsidR="006F3A00">
        <w:rPr>
          <w:rFonts w:ascii="Times New Roman" w:eastAsia="ＭＳ 明朝" w:hAnsi="Times New Roman" w:cs="Times New Roman" w:hint="eastAsia"/>
          <w:sz w:val="18"/>
          <w:szCs w:val="21"/>
        </w:rPr>
        <w:t>が他のエラーと比べて</w:t>
      </w:r>
      <w:r w:rsidR="00F20F45" w:rsidRPr="002A6CEF">
        <w:rPr>
          <w:rFonts w:ascii="Times New Roman" w:eastAsia="ＭＳ 明朝" w:hAnsi="Times New Roman" w:cs="Times New Roman" w:hint="eastAsia"/>
          <w:sz w:val="18"/>
          <w:szCs w:val="21"/>
        </w:rPr>
        <w:t>困難である</w:t>
      </w:r>
      <w:r w:rsidRPr="002A6CEF">
        <w:rPr>
          <w:rFonts w:ascii="Times New Roman" w:eastAsia="ＭＳ 明朝" w:hAnsi="Times New Roman" w:cs="Times New Roman"/>
          <w:sz w:val="18"/>
          <w:szCs w:val="21"/>
        </w:rPr>
        <w:t xml:space="preserve">. </w:t>
      </w:r>
      <w:r w:rsidR="00F20F45" w:rsidRPr="002A6CEF">
        <w:rPr>
          <w:rFonts w:ascii="Times New Roman" w:eastAsia="ＭＳ 明朝" w:hAnsi="Times New Roman" w:cs="Times New Roman" w:hint="eastAsia"/>
          <w:sz w:val="18"/>
          <w:szCs w:val="21"/>
        </w:rPr>
        <w:t>同様に</w:t>
      </w:r>
      <w:r w:rsidR="00F20F45"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教授者</w:t>
      </w:r>
      <w:r w:rsidR="00F20F45" w:rsidRPr="002A6CEF">
        <w:rPr>
          <w:rFonts w:ascii="Times New Roman" w:eastAsia="ＭＳ 明朝" w:hAnsi="Times New Roman" w:cs="Times New Roman" w:hint="eastAsia"/>
          <w:sz w:val="18"/>
          <w:szCs w:val="21"/>
        </w:rPr>
        <w:t>においても</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論理エラーを解決することは容易ではなく</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解決のための模索にある程度の時間や手間を要してしまう</w:t>
      </w:r>
      <w:r w:rsidRPr="002A6CEF">
        <w:rPr>
          <w:rFonts w:ascii="Times New Roman" w:eastAsia="ＭＳ 明朝" w:hAnsi="Times New Roman" w:cs="Times New Roman"/>
          <w:sz w:val="18"/>
          <w:szCs w:val="21"/>
        </w:rPr>
        <w:t>.</w:t>
      </w:r>
    </w:p>
    <w:p w14:paraId="6F18B817" w14:textId="24C534D8" w:rsidR="004733AC" w:rsidRPr="002A6CEF" w:rsidRDefault="00F20F45"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これに対して</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プログラミング演習における学習状況把握支援を提案する研究</w:t>
      </w:r>
      <w:r w:rsidRPr="002A6CEF">
        <w:rPr>
          <w:rFonts w:ascii="Times New Roman" w:eastAsia="ＭＳ 明朝" w:hAnsi="Times New Roman" w:cs="Times New Roman"/>
          <w:sz w:val="18"/>
          <w:szCs w:val="21"/>
          <w:vertAlign w:val="superscript"/>
        </w:rPr>
        <w:t>[1]</w:t>
      </w:r>
      <w:r w:rsidRPr="002A6CEF">
        <w:rPr>
          <w:rFonts w:ascii="Times New Roman" w:eastAsia="ＭＳ 明朝" w:hAnsi="Times New Roman" w:cs="Times New Roman" w:hint="eastAsia"/>
          <w:sz w:val="18"/>
          <w:szCs w:val="21"/>
        </w:rPr>
        <w:t>やプログラミング演習者の行き詰まり自動検出に関する研究</w:t>
      </w:r>
      <w:r w:rsidRPr="002A6CEF">
        <w:rPr>
          <w:rFonts w:ascii="Times New Roman" w:eastAsia="ＭＳ 明朝" w:hAnsi="Times New Roman" w:cs="Times New Roman"/>
          <w:sz w:val="18"/>
          <w:szCs w:val="21"/>
          <w:vertAlign w:val="superscript"/>
        </w:rPr>
        <w:t>[2]</w:t>
      </w:r>
      <w:r w:rsidRPr="002A6CEF">
        <w:rPr>
          <w:rFonts w:ascii="Times New Roman" w:eastAsia="ＭＳ 明朝" w:hAnsi="Times New Roman" w:cs="Times New Roman" w:hint="eastAsia"/>
          <w:sz w:val="18"/>
          <w:szCs w:val="21"/>
        </w:rPr>
        <w:t>などが報告されている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また</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論理エラーを対象とし</w:t>
      </w:r>
      <w:r w:rsidR="00B63B1A">
        <w:rPr>
          <w:rFonts w:ascii="Times New Roman" w:eastAsia="ＭＳ 明朝" w:hAnsi="Times New Roman" w:cs="Times New Roman" w:hint="eastAsia"/>
          <w:sz w:val="18"/>
          <w:szCs w:val="21"/>
        </w:rPr>
        <w:t>た</w:t>
      </w:r>
      <w:r w:rsidRPr="002A6CEF">
        <w:rPr>
          <w:rFonts w:ascii="Times New Roman" w:eastAsia="ＭＳ 明朝" w:hAnsi="Times New Roman" w:cs="Times New Roman" w:hint="eastAsia"/>
          <w:sz w:val="18"/>
          <w:szCs w:val="21"/>
        </w:rPr>
        <w:t>行き詰まり</w:t>
      </w:r>
      <w:r w:rsidR="00F07A0A" w:rsidRPr="002A6CEF">
        <w:rPr>
          <w:rFonts w:ascii="Times New Roman" w:eastAsia="ＭＳ 明朝" w:hAnsi="Times New Roman" w:cs="Times New Roman" w:hint="eastAsia"/>
          <w:sz w:val="18"/>
          <w:szCs w:val="21"/>
        </w:rPr>
        <w:t>と</w:t>
      </w:r>
      <w:r w:rsidR="00B63B1A">
        <w:rPr>
          <w:rFonts w:ascii="Times New Roman" w:eastAsia="ＭＳ 明朝" w:hAnsi="Times New Roman" w:cs="Times New Roman" w:hint="eastAsia"/>
          <w:sz w:val="18"/>
          <w:szCs w:val="21"/>
        </w:rPr>
        <w:t>その</w:t>
      </w:r>
      <w:r w:rsidRPr="002A6CEF">
        <w:rPr>
          <w:rFonts w:ascii="Times New Roman" w:eastAsia="ＭＳ 明朝" w:hAnsi="Times New Roman" w:cs="Times New Roman" w:hint="eastAsia"/>
          <w:sz w:val="18"/>
          <w:szCs w:val="21"/>
        </w:rPr>
        <w:t>箇所を</w:t>
      </w:r>
      <w:r w:rsidR="00F07A0A" w:rsidRPr="002A6CEF">
        <w:rPr>
          <w:rFonts w:ascii="Times New Roman" w:eastAsia="ＭＳ 明朝" w:hAnsi="Times New Roman" w:cs="Times New Roman" w:hint="eastAsia"/>
          <w:sz w:val="18"/>
          <w:szCs w:val="21"/>
        </w:rPr>
        <w:t>推定</w:t>
      </w:r>
      <w:r w:rsidRPr="002A6CEF">
        <w:rPr>
          <w:rFonts w:ascii="Times New Roman" w:eastAsia="ＭＳ 明朝" w:hAnsi="Times New Roman" w:cs="Times New Roman" w:hint="eastAsia"/>
          <w:sz w:val="18"/>
          <w:szCs w:val="21"/>
        </w:rPr>
        <w:t>する手法</w:t>
      </w:r>
      <w:r w:rsidRPr="002A6CEF">
        <w:rPr>
          <w:rFonts w:ascii="Times New Roman" w:eastAsia="ＭＳ 明朝" w:hAnsi="Times New Roman" w:cs="Times New Roman"/>
          <w:sz w:val="18"/>
          <w:szCs w:val="21"/>
          <w:vertAlign w:val="superscript"/>
        </w:rPr>
        <w:t>[3]</w:t>
      </w:r>
      <w:r w:rsidRPr="002A6CEF">
        <w:rPr>
          <w:rFonts w:ascii="Times New Roman" w:eastAsia="ＭＳ 明朝" w:hAnsi="Times New Roman" w:cs="Times New Roman" w:hint="eastAsia"/>
          <w:sz w:val="18"/>
          <w:szCs w:val="21"/>
        </w:rPr>
        <w:t>が報告されているが</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現状では</w:t>
      </w:r>
      <w:r w:rsidR="007930F0" w:rsidRPr="002A6CEF">
        <w:rPr>
          <w:rFonts w:ascii="Times New Roman" w:eastAsia="ＭＳ 明朝" w:hAnsi="Times New Roman" w:cs="Times New Roman" w:hint="eastAsia"/>
          <w:sz w:val="18"/>
          <w:szCs w:val="21"/>
        </w:rPr>
        <w:t>対応可能な行き詰まりが限定的である</w:t>
      </w:r>
      <w:r w:rsidR="007930F0" w:rsidRPr="002A6CEF">
        <w:rPr>
          <w:rFonts w:ascii="Times New Roman" w:eastAsia="ＭＳ 明朝" w:hAnsi="Times New Roman" w:cs="Times New Roman"/>
          <w:sz w:val="18"/>
          <w:szCs w:val="21"/>
        </w:rPr>
        <w:t>.</w:t>
      </w:r>
    </w:p>
    <w:p w14:paraId="617F7812" w14:textId="02FD1E97" w:rsidR="00D90A3C" w:rsidRDefault="00F20F45" w:rsidP="007D5FC9">
      <w:pPr>
        <w:spacing w:line="220" w:lineRule="exact"/>
        <w:ind w:firstLineChars="100" w:firstLine="180"/>
        <w:rPr>
          <w:rFonts w:ascii="Times New Roman" w:eastAsia="ＭＳ 明朝" w:hAnsi="Times New Roman" w:cs="Times New Roman"/>
          <w:b/>
          <w:sz w:val="20"/>
          <w:szCs w:val="18"/>
        </w:rPr>
      </w:pPr>
      <w:r w:rsidRPr="002A6CEF">
        <w:rPr>
          <w:rFonts w:ascii="Times New Roman" w:eastAsia="ＭＳ 明朝" w:hAnsi="Times New Roman" w:cs="Times New Roman" w:hint="eastAsia"/>
          <w:sz w:val="18"/>
          <w:szCs w:val="21"/>
        </w:rPr>
        <w:t>本研究では</w:t>
      </w:r>
      <w:r w:rsidRPr="002A6CEF">
        <w:rPr>
          <w:rFonts w:ascii="Times New Roman" w:eastAsia="ＭＳ 明朝" w:hAnsi="Times New Roman" w:cs="Times New Roman"/>
          <w:sz w:val="18"/>
          <w:szCs w:val="21"/>
        </w:rPr>
        <w:t>,</w:t>
      </w:r>
      <w:r w:rsidR="00004A09">
        <w:rPr>
          <w:rFonts w:ascii="Times New Roman" w:eastAsia="ＭＳ 明朝" w:hAnsi="Times New Roman" w:cs="Times New Roman"/>
          <w:sz w:val="18"/>
          <w:szCs w:val="21"/>
        </w:rPr>
        <w:t xml:space="preserve"> </w:t>
      </w:r>
      <w:r w:rsidR="00004A09">
        <w:rPr>
          <w:rFonts w:ascii="Times New Roman" w:eastAsia="ＭＳ 明朝" w:hAnsi="Times New Roman" w:cs="Times New Roman" w:hint="eastAsia"/>
          <w:sz w:val="18"/>
          <w:szCs w:val="21"/>
        </w:rPr>
        <w:t>論理エラー</w:t>
      </w:r>
      <w:r w:rsidRPr="002A6CEF">
        <w:rPr>
          <w:rFonts w:ascii="Times New Roman" w:eastAsia="ＭＳ 明朝" w:hAnsi="Times New Roman" w:cs="Times New Roman" w:hint="eastAsia"/>
          <w:sz w:val="18"/>
          <w:szCs w:val="21"/>
        </w:rPr>
        <w:t>を起こしている学習者を対象に</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現在着手しているソースコードが起こしている</w:t>
      </w:r>
      <w:r w:rsidR="00DE19F5">
        <w:rPr>
          <w:rFonts w:ascii="Times New Roman" w:eastAsia="ＭＳ 明朝" w:hAnsi="Times New Roman" w:cs="Times New Roman" w:hint="eastAsia"/>
          <w:sz w:val="18"/>
          <w:szCs w:val="21"/>
        </w:rPr>
        <w:t>論理エラー</w:t>
      </w:r>
      <w:r w:rsidRPr="002A6CEF">
        <w:rPr>
          <w:rFonts w:ascii="Times New Roman" w:eastAsia="ＭＳ 明朝" w:hAnsi="Times New Roman" w:cs="Times New Roman" w:hint="eastAsia"/>
          <w:sz w:val="18"/>
          <w:szCs w:val="21"/>
        </w:rPr>
        <w:t>を推定する手法を開発する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これにより</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教授者によるプログラミング演習中の行き詰まりの把握に対する新たな支援の可能性を示す</w:t>
      </w:r>
      <w:r w:rsidRPr="002A6CEF">
        <w:rPr>
          <w:rFonts w:ascii="Times New Roman" w:eastAsia="ＭＳ 明朝" w:hAnsi="Times New Roman" w:cs="Times New Roman"/>
          <w:sz w:val="18"/>
          <w:szCs w:val="21"/>
        </w:rPr>
        <w:t xml:space="preserve">. </w:t>
      </w:r>
    </w:p>
    <w:p w14:paraId="391E88D5" w14:textId="660388E8" w:rsidR="004733AC" w:rsidRPr="002A6CEF" w:rsidRDefault="004733AC" w:rsidP="002A6CEF">
      <w:pPr>
        <w:spacing w:line="220" w:lineRule="exact"/>
        <w:rPr>
          <w:rFonts w:ascii="Times New Roman" w:eastAsia="ＭＳ 明朝" w:hAnsi="Times New Roman" w:cs="Times New Roman"/>
          <w:b/>
          <w:sz w:val="20"/>
          <w:szCs w:val="18"/>
        </w:rPr>
      </w:pPr>
    </w:p>
    <w:p w14:paraId="30A828E3" w14:textId="175350AD" w:rsidR="004733AC" w:rsidRPr="002A6CEF" w:rsidRDefault="004733AC" w:rsidP="00B9103F">
      <w:pPr>
        <w:numPr>
          <w:ilvl w:val="0"/>
          <w:numId w:val="11"/>
        </w:numPr>
        <w:rPr>
          <w:rFonts w:ascii="Times New Roman" w:eastAsia="ＭＳ 明朝" w:hAnsi="Times New Roman" w:cs="Times New Roman"/>
          <w:b/>
          <w:sz w:val="20"/>
          <w:szCs w:val="18"/>
        </w:rPr>
      </w:pPr>
      <w:r w:rsidRPr="002A6CEF">
        <w:rPr>
          <w:rFonts w:ascii="Times New Roman" w:eastAsia="ＭＳ 明朝" w:hAnsi="Times New Roman" w:cs="Times New Roman" w:hint="eastAsia"/>
          <w:b/>
          <w:sz w:val="20"/>
          <w:szCs w:val="18"/>
        </w:rPr>
        <w:t>問題点と</w:t>
      </w:r>
      <w:r w:rsidR="00DE19F5">
        <w:rPr>
          <w:rFonts w:ascii="Times New Roman" w:eastAsia="ＭＳ 明朝" w:hAnsi="Times New Roman" w:cs="Times New Roman" w:hint="eastAsia"/>
          <w:b/>
          <w:sz w:val="20"/>
          <w:szCs w:val="18"/>
        </w:rPr>
        <w:t>本研究の目的</w:t>
      </w:r>
    </w:p>
    <w:p w14:paraId="1E8852A8" w14:textId="6450C7F2" w:rsidR="004733AC" w:rsidRPr="002A6CEF" w:rsidRDefault="004733AC" w:rsidP="002A6CEF">
      <w:pPr>
        <w:spacing w:line="220" w:lineRule="exact"/>
        <w:rPr>
          <w:rFonts w:ascii="Times New Roman" w:eastAsia="ＭＳ 明朝" w:hAnsi="Times New Roman" w:cs="Times New Roman"/>
          <w:b/>
          <w:sz w:val="20"/>
          <w:szCs w:val="18"/>
        </w:rPr>
      </w:pPr>
      <w:r w:rsidRPr="002A6CEF">
        <w:rPr>
          <w:rFonts w:ascii="Times New Roman" w:eastAsia="ＭＳ 明朝" w:hAnsi="Times New Roman" w:cs="Times New Roman"/>
          <w:b/>
          <w:sz w:val="18"/>
          <w:szCs w:val="18"/>
        </w:rPr>
        <w:t>2.1</w:t>
      </w:r>
      <w:r w:rsidRPr="002A6CEF">
        <w:rPr>
          <w:rFonts w:ascii="Times New Roman" w:eastAsia="ＭＳ 明朝" w:hAnsi="Times New Roman" w:cs="Times New Roman" w:hint="eastAsia"/>
          <w:b/>
          <w:sz w:val="18"/>
          <w:szCs w:val="18"/>
        </w:rPr>
        <w:t xml:space="preserve">　支援対象</w:t>
      </w:r>
    </w:p>
    <w:p w14:paraId="10EB5729" w14:textId="724ABD49" w:rsidR="004733AC" w:rsidRPr="002A6CEF" w:rsidRDefault="007930F0"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プログラミング演習</w:t>
      </w:r>
      <w:r w:rsidR="00F13A1C" w:rsidRPr="002A6CEF">
        <w:rPr>
          <w:rFonts w:ascii="Times New Roman" w:eastAsia="ＭＳ 明朝" w:hAnsi="Times New Roman" w:cs="Times New Roman" w:hint="eastAsia"/>
          <w:sz w:val="18"/>
          <w:szCs w:val="21"/>
        </w:rPr>
        <w:t>において</w:t>
      </w:r>
      <w:r w:rsidRPr="002A6CEF">
        <w:rPr>
          <w:rFonts w:ascii="Times New Roman" w:eastAsia="ＭＳ 明朝" w:hAnsi="Times New Roman" w:cs="Times New Roman" w:hint="eastAsia"/>
          <w:sz w:val="18"/>
          <w:szCs w:val="21"/>
        </w:rPr>
        <w:t>的確な指導を行うために</w:t>
      </w:r>
      <w:r w:rsidR="00F13A1C" w:rsidRPr="002A6CEF">
        <w:rPr>
          <w:rFonts w:ascii="Times New Roman" w:eastAsia="ＭＳ 明朝" w:hAnsi="Times New Roman" w:cs="Times New Roman" w:hint="eastAsia"/>
          <w:sz w:val="18"/>
          <w:szCs w:val="21"/>
        </w:rPr>
        <w:t>は</w:t>
      </w:r>
      <w:r w:rsidR="00F13A1C" w:rsidRPr="002A6CEF">
        <w:rPr>
          <w:rFonts w:ascii="Times New Roman" w:eastAsia="ＭＳ 明朝" w:hAnsi="Times New Roman" w:cs="Times New Roman"/>
          <w:sz w:val="18"/>
          <w:szCs w:val="21"/>
        </w:rPr>
        <w:t>,</w:t>
      </w:r>
      <w:r w:rsidRPr="002A6CEF">
        <w:rPr>
          <w:rFonts w:ascii="Times New Roman" w:eastAsia="ＭＳ 明朝" w:hAnsi="Times New Roman" w:cs="Times New Roman" w:hint="eastAsia"/>
          <w:sz w:val="18"/>
          <w:szCs w:val="21"/>
        </w:rPr>
        <w:t>個々の学習者の状況を把握することが重要であるが</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躓きは多種多様である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ここで</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プログラミング演習における学習段階として</w:t>
      </w:r>
      <w:r w:rsidRPr="002A6CEF">
        <w:rPr>
          <w:rFonts w:ascii="Times New Roman" w:eastAsia="ＭＳ 明朝" w:hAnsi="Times New Roman" w:cs="Times New Roman"/>
          <w:sz w:val="18"/>
          <w:szCs w:val="21"/>
        </w:rPr>
        <w:t>, (1)</w:t>
      </w:r>
      <w:r w:rsidRPr="002A6CEF">
        <w:rPr>
          <w:rFonts w:ascii="Times New Roman" w:eastAsia="ＭＳ 明朝" w:hAnsi="Times New Roman" w:cs="Times New Roman" w:hint="eastAsia"/>
          <w:sz w:val="18"/>
          <w:szCs w:val="21"/>
        </w:rPr>
        <w:t>全くの初心者で</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文法などプログラミングの基礎を学ぶ段階</w:t>
      </w:r>
      <w:r w:rsidRPr="002A6CEF">
        <w:rPr>
          <w:rFonts w:ascii="Times New Roman" w:eastAsia="ＭＳ 明朝" w:hAnsi="Times New Roman" w:cs="Times New Roman"/>
          <w:sz w:val="18"/>
          <w:szCs w:val="21"/>
        </w:rPr>
        <w:t>, (2)</w:t>
      </w:r>
      <w:r w:rsidRPr="002A6CEF">
        <w:rPr>
          <w:rFonts w:ascii="Times New Roman" w:eastAsia="ＭＳ 明朝" w:hAnsi="Times New Roman" w:cs="Times New Roman" w:hint="eastAsia"/>
          <w:sz w:val="18"/>
          <w:szCs w:val="21"/>
        </w:rPr>
        <w:t>プログラミングの基礎は習得しており</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個別の命令文だけは記述できる段階</w:t>
      </w:r>
      <w:r w:rsidRPr="002A6CEF">
        <w:rPr>
          <w:rFonts w:ascii="Times New Roman" w:eastAsia="ＭＳ 明朝" w:hAnsi="Times New Roman" w:cs="Times New Roman"/>
          <w:sz w:val="18"/>
          <w:szCs w:val="21"/>
        </w:rPr>
        <w:t>, (3)</w:t>
      </w:r>
      <w:r w:rsidRPr="002A6CEF">
        <w:rPr>
          <w:rFonts w:ascii="Times New Roman" w:eastAsia="ＭＳ 明朝" w:hAnsi="Times New Roman" w:cs="Times New Roman" w:hint="eastAsia"/>
          <w:sz w:val="18"/>
          <w:szCs w:val="21"/>
        </w:rPr>
        <w:t>自ら簡単なプログラムを作成できる段階</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の</w:t>
      </w:r>
      <w:r w:rsidRPr="002A6CEF">
        <w:rPr>
          <w:rFonts w:ascii="Times New Roman" w:eastAsia="ＭＳ 明朝" w:hAnsi="Times New Roman" w:cs="Times New Roman"/>
          <w:sz w:val="18"/>
          <w:szCs w:val="21"/>
        </w:rPr>
        <w:t>3</w:t>
      </w:r>
      <w:r w:rsidRPr="002A6CEF">
        <w:rPr>
          <w:rFonts w:ascii="Times New Roman" w:eastAsia="ＭＳ 明朝" w:hAnsi="Times New Roman" w:cs="Times New Roman" w:hint="eastAsia"/>
          <w:sz w:val="18"/>
          <w:szCs w:val="21"/>
        </w:rPr>
        <w:t>つが考えられる</w:t>
      </w:r>
      <w:r w:rsidRPr="002A6CEF">
        <w:rPr>
          <w:rFonts w:ascii="Times New Roman" w:eastAsia="ＭＳ 明朝" w:hAnsi="Times New Roman" w:cs="Times New Roman"/>
          <w:sz w:val="18"/>
          <w:szCs w:val="21"/>
        </w:rPr>
        <w:t xml:space="preserve">. </w:t>
      </w:r>
    </w:p>
    <w:p w14:paraId="127A401A" w14:textId="2AD1CE60" w:rsidR="007930F0" w:rsidRPr="002A6CEF" w:rsidRDefault="007930F0"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本研究では</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プログラムを形作ることに苦慮する</w:t>
      </w:r>
      <w:r w:rsidRPr="002A6CEF">
        <w:rPr>
          <w:rFonts w:ascii="Times New Roman" w:eastAsia="ＭＳ 明朝" w:hAnsi="Times New Roman" w:cs="Times New Roman"/>
          <w:sz w:val="18"/>
          <w:szCs w:val="21"/>
        </w:rPr>
        <w:t>(2)</w:t>
      </w:r>
      <w:r w:rsidRPr="002A6CEF">
        <w:rPr>
          <w:rFonts w:ascii="Times New Roman" w:eastAsia="ＭＳ 明朝" w:hAnsi="Times New Roman" w:cs="Times New Roman" w:hint="eastAsia"/>
          <w:sz w:val="18"/>
          <w:szCs w:val="21"/>
        </w:rPr>
        <w:t>の学習段階の学習者を対象として</w:t>
      </w:r>
      <w:r w:rsidRPr="002A6CEF">
        <w:rPr>
          <w:rFonts w:ascii="Times New Roman" w:eastAsia="ＭＳ 明朝" w:hAnsi="Times New Roman" w:cs="Times New Roman"/>
          <w:sz w:val="18"/>
          <w:szCs w:val="21"/>
        </w:rPr>
        <w:t>,</w:t>
      </w:r>
      <w:r w:rsidRPr="002A6CEF">
        <w:rPr>
          <w:rFonts w:ascii="Times New Roman" w:eastAsia="ＭＳ 明朝" w:hAnsi="Times New Roman" w:cs="Times New Roman" w:hint="eastAsia"/>
          <w:sz w:val="18"/>
          <w:szCs w:val="21"/>
        </w:rPr>
        <w:t>特に</w:t>
      </w:r>
      <w:r w:rsidR="00995AB0" w:rsidRPr="002A6CEF">
        <w:rPr>
          <w:rFonts w:ascii="Times New Roman" w:eastAsia="ＭＳ 明朝" w:hAnsi="Times New Roman" w:cs="Times New Roman" w:hint="eastAsia"/>
          <w:sz w:val="18"/>
          <w:szCs w:val="21"/>
        </w:rPr>
        <w:t>把握が</w:t>
      </w:r>
      <w:r w:rsidRPr="002A6CEF">
        <w:rPr>
          <w:rFonts w:ascii="Times New Roman" w:eastAsia="ＭＳ 明朝" w:hAnsi="Times New Roman" w:cs="Times New Roman" w:hint="eastAsia"/>
          <w:sz w:val="18"/>
          <w:szCs w:val="21"/>
        </w:rPr>
        <w:t>困難である</w:t>
      </w:r>
      <w:r w:rsidR="00995AB0">
        <w:rPr>
          <w:rFonts w:ascii="Times New Roman" w:eastAsia="ＭＳ 明朝" w:hAnsi="Times New Roman" w:cs="Times New Roman" w:hint="eastAsia"/>
          <w:sz w:val="18"/>
          <w:szCs w:val="21"/>
        </w:rPr>
        <w:t>論理エラー</w:t>
      </w:r>
      <w:r w:rsidRPr="002A6CEF">
        <w:rPr>
          <w:rFonts w:ascii="Times New Roman" w:eastAsia="ＭＳ 明朝" w:hAnsi="Times New Roman" w:cs="Times New Roman" w:hint="eastAsia"/>
          <w:sz w:val="18"/>
          <w:szCs w:val="21"/>
        </w:rPr>
        <w:t>での躓き把握の支援を目指す</w:t>
      </w:r>
      <w:r w:rsidRPr="002A6CEF">
        <w:rPr>
          <w:rFonts w:ascii="Times New Roman" w:eastAsia="ＭＳ 明朝" w:hAnsi="Times New Roman" w:cs="Times New Roman"/>
          <w:sz w:val="18"/>
          <w:szCs w:val="21"/>
        </w:rPr>
        <w:t xml:space="preserve">. </w:t>
      </w:r>
    </w:p>
    <w:p w14:paraId="5A902C04" w14:textId="2F3C146E" w:rsidR="007930F0" w:rsidRPr="002A6CEF" w:rsidRDefault="00B5105B" w:rsidP="002A6CEF">
      <w:pPr>
        <w:spacing w:line="220" w:lineRule="exact"/>
        <w:rPr>
          <w:rFonts w:ascii="Times New Roman" w:eastAsia="ＭＳ 明朝" w:hAnsi="Times New Roman" w:cs="Times New Roman"/>
          <w:b/>
          <w:sz w:val="18"/>
          <w:szCs w:val="18"/>
        </w:rPr>
      </w:pPr>
      <w:r w:rsidRPr="002A6CEF">
        <w:rPr>
          <w:rFonts w:ascii="Times New Roman" w:eastAsia="ＭＳ 明朝" w:hAnsi="Times New Roman" w:cs="Times New Roman"/>
          <w:b/>
          <w:sz w:val="18"/>
          <w:szCs w:val="18"/>
        </w:rPr>
        <w:t>2.</w:t>
      </w:r>
      <w:r w:rsidR="007930F0" w:rsidRPr="002A6CEF">
        <w:rPr>
          <w:rFonts w:ascii="Times New Roman" w:eastAsia="ＭＳ 明朝" w:hAnsi="Times New Roman" w:cs="Times New Roman"/>
          <w:b/>
          <w:sz w:val="18"/>
          <w:szCs w:val="18"/>
        </w:rPr>
        <w:t>2</w:t>
      </w:r>
      <w:r w:rsidRPr="002A6CEF">
        <w:rPr>
          <w:rFonts w:ascii="Times New Roman" w:eastAsia="ＭＳ 明朝" w:hAnsi="Times New Roman" w:cs="Times New Roman" w:hint="eastAsia"/>
          <w:b/>
          <w:sz w:val="18"/>
          <w:szCs w:val="18"/>
        </w:rPr>
        <w:t xml:space="preserve">　</w:t>
      </w:r>
      <w:r w:rsidR="007930F0" w:rsidRPr="002A6CEF">
        <w:rPr>
          <w:rFonts w:ascii="Times New Roman" w:eastAsia="ＭＳ 明朝" w:hAnsi="Times New Roman" w:cs="Times New Roman" w:hint="eastAsia"/>
          <w:b/>
          <w:sz w:val="18"/>
          <w:szCs w:val="18"/>
        </w:rPr>
        <w:t>関連研究</w:t>
      </w:r>
    </w:p>
    <w:p w14:paraId="72D7DE8C" w14:textId="77777777" w:rsidR="004733AC" w:rsidRPr="002A6CEF" w:rsidRDefault="007930F0"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これまでにも</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学習者の学習状況把握や</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学習者の躓き推定</w:t>
      </w:r>
      <w:r w:rsidR="00F13A1C" w:rsidRPr="002A6CEF">
        <w:rPr>
          <w:rFonts w:ascii="Times New Roman" w:eastAsia="ＭＳ 明朝" w:hAnsi="Times New Roman" w:cs="Times New Roman" w:hint="eastAsia"/>
          <w:sz w:val="18"/>
          <w:szCs w:val="21"/>
        </w:rPr>
        <w:t>に</w:t>
      </w:r>
      <w:r w:rsidRPr="002A6CEF">
        <w:rPr>
          <w:rFonts w:ascii="Times New Roman" w:eastAsia="ＭＳ 明朝" w:hAnsi="Times New Roman" w:cs="Times New Roman" w:hint="eastAsia"/>
          <w:sz w:val="18"/>
          <w:szCs w:val="21"/>
        </w:rPr>
        <w:t>関する研究は数多く行われている</w:t>
      </w:r>
      <w:r w:rsidRPr="002A6CEF">
        <w:rPr>
          <w:rFonts w:ascii="Times New Roman" w:eastAsia="ＭＳ 明朝" w:hAnsi="Times New Roman" w:cs="Times New Roman"/>
          <w:sz w:val="18"/>
          <w:szCs w:val="21"/>
        </w:rPr>
        <w:t xml:space="preserve">. </w:t>
      </w:r>
    </w:p>
    <w:p w14:paraId="32A099E6" w14:textId="77777777" w:rsidR="004733AC" w:rsidRPr="002A6CEF" w:rsidRDefault="007930F0"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まず</w:t>
      </w:r>
      <w:r w:rsidRPr="002A6CEF">
        <w:rPr>
          <w:rFonts w:ascii="Times New Roman" w:eastAsia="ＭＳ 明朝" w:hAnsi="Times New Roman" w:cs="Times New Roman"/>
          <w:sz w:val="18"/>
          <w:szCs w:val="21"/>
        </w:rPr>
        <w:t>,</w:t>
      </w:r>
      <w:r w:rsidR="00F13A1C" w:rsidRPr="002A6CEF">
        <w:rPr>
          <w:rFonts w:ascii="Times New Roman" w:eastAsia="ＭＳ 明朝" w:hAnsi="Times New Roman" w:cs="Times New Roman"/>
          <w:sz w:val="18"/>
          <w:szCs w:val="21"/>
        </w:rPr>
        <w:t xml:space="preserve"> </w:t>
      </w:r>
      <w:r w:rsidR="00F13A1C" w:rsidRPr="002A6CEF">
        <w:rPr>
          <w:rFonts w:ascii="Times New Roman" w:eastAsia="ＭＳ 明朝" w:hAnsi="Times New Roman" w:cs="Times New Roman" w:hint="eastAsia"/>
          <w:sz w:val="18"/>
          <w:szCs w:val="21"/>
        </w:rPr>
        <w:t>演習</w:t>
      </w:r>
      <w:r w:rsidRPr="002A6CEF">
        <w:rPr>
          <w:rFonts w:ascii="Times New Roman" w:eastAsia="ＭＳ 明朝" w:hAnsi="Times New Roman" w:cs="Times New Roman" w:hint="eastAsia"/>
          <w:sz w:val="18"/>
          <w:szCs w:val="21"/>
        </w:rPr>
        <w:t>における学習</w:t>
      </w:r>
      <w:r w:rsidR="00F13A1C" w:rsidRPr="002A6CEF">
        <w:rPr>
          <w:rFonts w:ascii="Times New Roman" w:eastAsia="ＭＳ 明朝" w:hAnsi="Times New Roman" w:cs="Times New Roman" w:hint="eastAsia"/>
          <w:sz w:val="18"/>
          <w:szCs w:val="21"/>
        </w:rPr>
        <w:t>者の行動</w:t>
      </w:r>
      <w:r w:rsidRPr="002A6CEF">
        <w:rPr>
          <w:rFonts w:ascii="Times New Roman" w:eastAsia="ＭＳ 明朝" w:hAnsi="Times New Roman" w:cs="Times New Roman" w:hint="eastAsia"/>
          <w:sz w:val="18"/>
          <w:szCs w:val="21"/>
        </w:rPr>
        <w:t>を可視化することで学習状況把握を支援する研究</w:t>
      </w:r>
      <w:r w:rsidR="00F13A1C" w:rsidRPr="002A6CEF">
        <w:rPr>
          <w:rFonts w:ascii="Times New Roman" w:eastAsia="ＭＳ 明朝" w:hAnsi="Times New Roman" w:cs="Times New Roman"/>
          <w:sz w:val="18"/>
          <w:szCs w:val="21"/>
          <w:vertAlign w:val="superscript"/>
        </w:rPr>
        <w:t>[1]</w:t>
      </w:r>
      <w:r w:rsidRPr="002A6CEF">
        <w:rPr>
          <w:rFonts w:ascii="Times New Roman" w:eastAsia="ＭＳ 明朝" w:hAnsi="Times New Roman" w:cs="Times New Roman" w:hint="eastAsia"/>
          <w:sz w:val="18"/>
          <w:szCs w:val="21"/>
        </w:rPr>
        <w:t>が報告されている</w:t>
      </w:r>
      <w:r w:rsidRPr="002A6CEF">
        <w:rPr>
          <w:rFonts w:ascii="Times New Roman" w:eastAsia="ＭＳ 明朝" w:hAnsi="Times New Roman" w:cs="Times New Roman"/>
          <w:sz w:val="18"/>
          <w:szCs w:val="21"/>
        </w:rPr>
        <w:t>.</w:t>
      </w:r>
      <w:r w:rsidR="00F13A1C" w:rsidRPr="002A6CEF">
        <w:rPr>
          <w:rFonts w:ascii="Times New Roman" w:eastAsia="ＭＳ 明朝" w:hAnsi="Times New Roman" w:cs="Times New Roman" w:hint="eastAsia"/>
          <w:sz w:val="18"/>
          <w:szCs w:val="21"/>
        </w:rPr>
        <w:t>これは学習者によるプログラム作成の過程における作業履歴や</w:t>
      </w:r>
      <w:r w:rsidR="00F13A1C" w:rsidRPr="002A6CEF">
        <w:rPr>
          <w:rFonts w:ascii="Times New Roman" w:eastAsia="ＭＳ 明朝" w:hAnsi="Times New Roman" w:cs="Times New Roman"/>
          <w:sz w:val="18"/>
          <w:szCs w:val="21"/>
        </w:rPr>
        <w:t xml:space="preserve">, </w:t>
      </w:r>
      <w:r w:rsidR="00F13A1C" w:rsidRPr="002A6CEF">
        <w:rPr>
          <w:rFonts w:ascii="Times New Roman" w:eastAsia="ＭＳ 明朝" w:hAnsi="Times New Roman" w:cs="Times New Roman" w:hint="eastAsia"/>
          <w:sz w:val="18"/>
          <w:szCs w:val="21"/>
        </w:rPr>
        <w:t>課題の進度を教授者に提供する取り組みである</w:t>
      </w:r>
      <w:r w:rsidR="00F13A1C" w:rsidRPr="002A6CEF">
        <w:rPr>
          <w:rFonts w:ascii="Times New Roman" w:eastAsia="ＭＳ 明朝" w:hAnsi="Times New Roman" w:cs="Times New Roman"/>
          <w:sz w:val="18"/>
          <w:szCs w:val="21"/>
        </w:rPr>
        <w:t xml:space="preserve">. </w:t>
      </w:r>
      <w:r w:rsidR="00F13A1C" w:rsidRPr="002A6CEF">
        <w:rPr>
          <w:rFonts w:ascii="Times New Roman" w:eastAsia="ＭＳ 明朝" w:hAnsi="Times New Roman" w:cs="Times New Roman" w:hint="eastAsia"/>
          <w:sz w:val="18"/>
          <w:szCs w:val="21"/>
        </w:rPr>
        <w:t>しかし</w:t>
      </w:r>
      <w:r w:rsidR="00F13A1C" w:rsidRPr="002A6CEF">
        <w:rPr>
          <w:rFonts w:ascii="Times New Roman" w:eastAsia="ＭＳ 明朝" w:hAnsi="Times New Roman" w:cs="Times New Roman"/>
          <w:sz w:val="18"/>
          <w:szCs w:val="21"/>
        </w:rPr>
        <w:t xml:space="preserve">, </w:t>
      </w:r>
      <w:r w:rsidR="00F13A1C" w:rsidRPr="002A6CEF">
        <w:rPr>
          <w:rFonts w:ascii="Times New Roman" w:eastAsia="ＭＳ 明朝" w:hAnsi="Times New Roman" w:cs="Times New Roman" w:hint="eastAsia"/>
          <w:sz w:val="18"/>
          <w:szCs w:val="21"/>
        </w:rPr>
        <w:t>コンパイルエラーの分析による状況提示が大きいため</w:t>
      </w:r>
      <w:r w:rsidR="00F13A1C" w:rsidRPr="002A6CEF">
        <w:rPr>
          <w:rFonts w:ascii="Times New Roman" w:eastAsia="ＭＳ 明朝" w:hAnsi="Times New Roman" w:cs="Times New Roman"/>
          <w:sz w:val="18"/>
          <w:szCs w:val="21"/>
        </w:rPr>
        <w:t xml:space="preserve">, </w:t>
      </w:r>
      <w:r w:rsidR="00F13A1C" w:rsidRPr="002A6CEF">
        <w:rPr>
          <w:rFonts w:ascii="Times New Roman" w:eastAsia="ＭＳ 明朝" w:hAnsi="Times New Roman" w:cs="Times New Roman" w:hint="eastAsia"/>
          <w:sz w:val="18"/>
          <w:szCs w:val="21"/>
        </w:rPr>
        <w:t>ロジック構成面での行き詰まりの把握には対応していない</w:t>
      </w:r>
      <w:r w:rsidR="00F13A1C"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sz w:val="18"/>
          <w:szCs w:val="21"/>
        </w:rPr>
        <w:t xml:space="preserve"> </w:t>
      </w:r>
    </w:p>
    <w:p w14:paraId="60D4AA7D" w14:textId="7F36F07E" w:rsidR="004733AC" w:rsidRPr="002A6CEF" w:rsidRDefault="007930F0"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また</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プログラミング演習者の行き詰まり自動検出に関する研究が報告されている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浦</w:t>
      </w:r>
      <w:r w:rsidR="00F13A1C" w:rsidRPr="002A6CEF">
        <w:rPr>
          <w:rFonts w:ascii="Times New Roman" w:eastAsia="ＭＳ 明朝" w:hAnsi="Times New Roman" w:cs="Times New Roman" w:hint="eastAsia"/>
          <w:sz w:val="18"/>
          <w:szCs w:val="21"/>
        </w:rPr>
        <w:t>上</w:t>
      </w:r>
      <w:ins w:id="0" w:author="原田 裕太" w:date="2024-01-15T12:50:00Z">
        <w:r w:rsidR="00080599">
          <w:rPr>
            <w:rFonts w:ascii="Times New Roman" w:eastAsia="ＭＳ 明朝" w:hAnsi="Times New Roman" w:cs="Times New Roman" w:hint="eastAsia"/>
            <w:sz w:val="18"/>
            <w:szCs w:val="21"/>
          </w:rPr>
          <w:t>ほか</w:t>
        </w:r>
      </w:ins>
      <w:del w:id="1" w:author="原田 裕太" w:date="2024-01-15T12:50:00Z">
        <w:r w:rsidRPr="002A6CEF" w:rsidDel="00080599">
          <w:rPr>
            <w:rFonts w:ascii="Times New Roman" w:eastAsia="ＭＳ 明朝" w:hAnsi="Times New Roman" w:cs="Times New Roman" w:hint="eastAsia"/>
            <w:sz w:val="18"/>
            <w:szCs w:val="21"/>
          </w:rPr>
          <w:delText>ら</w:delText>
        </w:r>
      </w:del>
      <w:r w:rsidR="00F13A1C" w:rsidRPr="002A6CEF">
        <w:rPr>
          <w:rFonts w:ascii="Times New Roman" w:eastAsia="ＭＳ 明朝" w:hAnsi="Times New Roman" w:cs="Times New Roman"/>
          <w:sz w:val="18"/>
          <w:szCs w:val="21"/>
          <w:vertAlign w:val="superscript"/>
        </w:rPr>
        <w:t>[2]</w:t>
      </w:r>
      <w:r w:rsidRPr="002A6CEF">
        <w:rPr>
          <w:rFonts w:ascii="Times New Roman" w:eastAsia="ＭＳ 明朝" w:hAnsi="Times New Roman" w:cs="Times New Roman" w:hint="eastAsia"/>
          <w:sz w:val="18"/>
          <w:szCs w:val="21"/>
        </w:rPr>
        <w:t>の研究では学習者が最終的に完成させたソースコードを正解とし</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ある地点での実行ソースコードを比較し同一である行数を数えることで</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学習者の躓きを検出した</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この研究では</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教授者が授業後に学習者の躓き動向を観察することを目的としており</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演習中の躓き検出は考慮されていない</w:t>
      </w:r>
      <w:r w:rsidRPr="002A6CEF">
        <w:rPr>
          <w:rFonts w:ascii="Times New Roman" w:eastAsia="ＭＳ 明朝" w:hAnsi="Times New Roman" w:cs="Times New Roman"/>
          <w:sz w:val="18"/>
          <w:szCs w:val="21"/>
        </w:rPr>
        <w:t xml:space="preserve">. </w:t>
      </w:r>
    </w:p>
    <w:p w14:paraId="3715A3F5" w14:textId="08928401" w:rsidR="007930F0" w:rsidRPr="002A6CEF" w:rsidRDefault="007930F0"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さらに</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ロジック構成面でのエラーを対象とし</w:t>
      </w:r>
      <w:r w:rsidR="006F3A00">
        <w:rPr>
          <w:rFonts w:ascii="Times New Roman" w:eastAsia="ＭＳ 明朝" w:hAnsi="Times New Roman" w:cs="Times New Roman" w:hint="eastAsia"/>
          <w:sz w:val="18"/>
          <w:szCs w:val="21"/>
        </w:rPr>
        <w:t>た</w:t>
      </w:r>
      <w:r w:rsidRPr="002A6CEF">
        <w:rPr>
          <w:rFonts w:ascii="Times New Roman" w:eastAsia="ＭＳ 明朝" w:hAnsi="Times New Roman" w:cs="Times New Roman" w:hint="eastAsia"/>
          <w:sz w:val="18"/>
          <w:szCs w:val="21"/>
        </w:rPr>
        <w:t>行き詰まり</w:t>
      </w:r>
      <w:r w:rsidR="00B63B1A">
        <w:rPr>
          <w:rFonts w:ascii="Times New Roman" w:eastAsia="ＭＳ 明朝" w:hAnsi="Times New Roman" w:cs="Times New Roman" w:hint="eastAsia"/>
          <w:sz w:val="18"/>
          <w:szCs w:val="21"/>
        </w:rPr>
        <w:t>とその</w:t>
      </w:r>
      <w:r w:rsidRPr="002A6CEF">
        <w:rPr>
          <w:rFonts w:ascii="Times New Roman" w:eastAsia="ＭＳ 明朝" w:hAnsi="Times New Roman" w:cs="Times New Roman" w:hint="eastAsia"/>
          <w:sz w:val="18"/>
          <w:szCs w:val="21"/>
        </w:rPr>
        <w:t>箇所を推定する手法が報告されている</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川崎</w:t>
      </w:r>
      <w:ins w:id="2" w:author="原田 裕太" w:date="2024-01-15T12:50:00Z">
        <w:r w:rsidR="00080599">
          <w:rPr>
            <w:rFonts w:ascii="Times New Roman" w:eastAsia="ＭＳ 明朝" w:hAnsi="Times New Roman" w:cs="Times New Roman" w:hint="eastAsia"/>
            <w:sz w:val="18"/>
            <w:szCs w:val="21"/>
          </w:rPr>
          <w:t>ほか</w:t>
        </w:r>
      </w:ins>
      <w:del w:id="3" w:author="原田 裕太" w:date="2024-01-15T12:50:00Z">
        <w:r w:rsidRPr="002A6CEF" w:rsidDel="00080599">
          <w:rPr>
            <w:rFonts w:ascii="Times New Roman" w:eastAsia="ＭＳ 明朝" w:hAnsi="Times New Roman" w:cs="Times New Roman" w:hint="eastAsia"/>
            <w:sz w:val="18"/>
            <w:szCs w:val="21"/>
          </w:rPr>
          <w:delText>ら</w:delText>
        </w:r>
      </w:del>
      <w:r w:rsidR="00F13A1C" w:rsidRPr="002A6CEF">
        <w:rPr>
          <w:rFonts w:ascii="Times New Roman" w:eastAsia="ＭＳ 明朝" w:hAnsi="Times New Roman" w:cs="Times New Roman"/>
          <w:sz w:val="18"/>
          <w:szCs w:val="21"/>
          <w:vertAlign w:val="superscript"/>
        </w:rPr>
        <w:t>[3]</w:t>
      </w:r>
      <w:r w:rsidRPr="002A6CEF">
        <w:rPr>
          <w:rFonts w:ascii="Times New Roman" w:eastAsia="ＭＳ 明朝" w:hAnsi="Times New Roman" w:cs="Times New Roman" w:hint="eastAsia"/>
          <w:sz w:val="18"/>
          <w:szCs w:val="21"/>
        </w:rPr>
        <w:t>の研究ではある地点での実行ソースコードと事前に用意した正解ソースコードを比較し</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一定以上類似度が上昇していな</w:t>
      </w:r>
      <w:r w:rsidRPr="002A6CEF">
        <w:rPr>
          <w:rFonts w:ascii="Times New Roman" w:eastAsia="ＭＳ 明朝" w:hAnsi="Times New Roman" w:cs="Times New Roman" w:hint="eastAsia"/>
          <w:sz w:val="18"/>
          <w:szCs w:val="21"/>
        </w:rPr>
        <w:t>い場合にロジック構成面での躓きと推定した</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教授者が授業中に躓きの検出をすることを目的としているが</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課題内容によってはその</w:t>
      </w:r>
      <w:r w:rsidR="004733AC" w:rsidRPr="002A6CEF">
        <w:rPr>
          <w:rFonts w:ascii="Times New Roman" w:eastAsia="ＭＳ 明朝" w:hAnsi="Times New Roman" w:cs="Times New Roman" w:hint="eastAsia"/>
          <w:sz w:val="18"/>
          <w:szCs w:val="21"/>
        </w:rPr>
        <w:t>解法（</w:t>
      </w:r>
      <w:r w:rsidRPr="002A6CEF">
        <w:rPr>
          <w:rFonts w:ascii="Times New Roman" w:eastAsia="ＭＳ 明朝" w:hAnsi="Times New Roman" w:cs="Times New Roman" w:hint="eastAsia"/>
          <w:sz w:val="18"/>
          <w:szCs w:val="21"/>
        </w:rPr>
        <w:t>正解ソースコード</w:t>
      </w:r>
      <w:r w:rsidR="004733AC" w:rsidRPr="002A6CEF">
        <w:rPr>
          <w:rFonts w:ascii="Times New Roman" w:eastAsia="ＭＳ 明朝" w:hAnsi="Times New Roman" w:cs="Times New Roman" w:hint="eastAsia"/>
          <w:sz w:val="18"/>
          <w:szCs w:val="21"/>
        </w:rPr>
        <w:t>）</w:t>
      </w:r>
      <w:r w:rsidRPr="002A6CEF">
        <w:rPr>
          <w:rFonts w:ascii="Times New Roman" w:eastAsia="ＭＳ 明朝" w:hAnsi="Times New Roman" w:cs="Times New Roman" w:hint="eastAsia"/>
          <w:sz w:val="18"/>
          <w:szCs w:val="21"/>
        </w:rPr>
        <w:t>は一つとは限らず</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対応可能な行き詰まりが限定的であると考えられる</w:t>
      </w:r>
      <w:r w:rsidRPr="002A6CEF">
        <w:rPr>
          <w:rFonts w:ascii="Times New Roman" w:eastAsia="ＭＳ 明朝" w:hAnsi="Times New Roman" w:cs="Times New Roman"/>
          <w:sz w:val="18"/>
          <w:szCs w:val="21"/>
        </w:rPr>
        <w:t xml:space="preserve">. </w:t>
      </w:r>
    </w:p>
    <w:p w14:paraId="1A59431D" w14:textId="7D9B8652" w:rsidR="00953134" w:rsidRPr="002A6CEF" w:rsidRDefault="00953134" w:rsidP="002A6CEF">
      <w:pPr>
        <w:spacing w:line="220" w:lineRule="exact"/>
        <w:jc w:val="left"/>
        <w:rPr>
          <w:rFonts w:ascii="Times New Roman" w:eastAsia="ＭＳ 明朝" w:hAnsi="Times New Roman" w:cs="Times New Roman"/>
          <w:b/>
          <w:sz w:val="18"/>
          <w:szCs w:val="18"/>
        </w:rPr>
      </w:pPr>
      <w:r w:rsidRPr="002A6CEF">
        <w:rPr>
          <w:rFonts w:ascii="Times New Roman" w:eastAsia="ＭＳ 明朝" w:hAnsi="Times New Roman" w:cs="Times New Roman"/>
          <w:b/>
          <w:sz w:val="18"/>
          <w:szCs w:val="18"/>
        </w:rPr>
        <w:t>2.</w:t>
      </w:r>
      <w:r w:rsidR="007930F0" w:rsidRPr="002A6CEF">
        <w:rPr>
          <w:rFonts w:ascii="Times New Roman" w:eastAsia="ＭＳ 明朝" w:hAnsi="Times New Roman" w:cs="Times New Roman"/>
          <w:b/>
          <w:sz w:val="18"/>
          <w:szCs w:val="18"/>
        </w:rPr>
        <w:t>3</w:t>
      </w:r>
      <w:r w:rsidRPr="002A6CEF">
        <w:rPr>
          <w:rFonts w:ascii="Times New Roman" w:eastAsia="ＭＳ 明朝" w:hAnsi="Times New Roman" w:cs="Times New Roman" w:hint="eastAsia"/>
          <w:b/>
          <w:sz w:val="18"/>
          <w:szCs w:val="18"/>
        </w:rPr>
        <w:t xml:space="preserve">　</w:t>
      </w:r>
      <w:r w:rsidR="006F3A00">
        <w:rPr>
          <w:rFonts w:ascii="Times New Roman" w:eastAsia="ＭＳ 明朝" w:hAnsi="Times New Roman" w:cs="Times New Roman" w:hint="eastAsia"/>
          <w:b/>
          <w:sz w:val="18"/>
          <w:szCs w:val="18"/>
        </w:rPr>
        <w:t>本研究の目的</w:t>
      </w:r>
    </w:p>
    <w:p w14:paraId="223DB2BD" w14:textId="1CECB7EC" w:rsidR="004733AC" w:rsidRPr="002A6CEF" w:rsidRDefault="006F3A00" w:rsidP="002A6CEF">
      <w:pPr>
        <w:spacing w:line="220" w:lineRule="exact"/>
        <w:ind w:firstLineChars="100" w:firstLine="180"/>
        <w:jc w:val="lef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関連研究を踏まえ</w:t>
      </w:r>
      <w:r>
        <w:rPr>
          <w:rFonts w:ascii="Times New Roman" w:eastAsia="ＭＳ 明朝" w:hAnsi="Times New Roman" w:cs="Times New Roman"/>
          <w:sz w:val="18"/>
          <w:szCs w:val="21"/>
        </w:rPr>
        <w:t>,</w:t>
      </w:r>
      <w:r w:rsidR="007930F0" w:rsidRPr="002A6CEF">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本研究では</w:t>
      </w:r>
      <w:r>
        <w:rPr>
          <w:rFonts w:ascii="Times New Roman" w:eastAsia="ＭＳ 明朝" w:hAnsi="Times New Roman" w:cs="Times New Roman"/>
          <w:sz w:val="18"/>
          <w:szCs w:val="21"/>
        </w:rPr>
        <w:t xml:space="preserve">, </w:t>
      </w:r>
      <w:r w:rsidR="007930F0" w:rsidRPr="002A6CEF">
        <w:rPr>
          <w:rFonts w:ascii="Times New Roman" w:eastAsia="ＭＳ 明朝" w:hAnsi="Times New Roman" w:cs="Times New Roman" w:hint="eastAsia"/>
          <w:sz w:val="18"/>
          <w:szCs w:val="21"/>
        </w:rPr>
        <w:t>プログラミング演習における問題点のうち</w:t>
      </w:r>
      <w:r w:rsidR="007930F0" w:rsidRPr="002A6CEF">
        <w:rPr>
          <w:rFonts w:ascii="Times New Roman" w:eastAsia="ＭＳ 明朝" w:hAnsi="Times New Roman" w:cs="Times New Roman"/>
          <w:sz w:val="18"/>
          <w:szCs w:val="21"/>
        </w:rPr>
        <w:t xml:space="preserve">, </w:t>
      </w:r>
      <w:r w:rsidR="007930F0" w:rsidRPr="002A6CEF">
        <w:rPr>
          <w:rFonts w:ascii="Times New Roman" w:eastAsia="ＭＳ 明朝" w:hAnsi="Times New Roman" w:cs="Times New Roman" w:hint="eastAsia"/>
          <w:sz w:val="18"/>
          <w:szCs w:val="21"/>
        </w:rPr>
        <w:t>以下の</w:t>
      </w:r>
      <w:r w:rsidR="007930F0" w:rsidRPr="002A6CEF">
        <w:rPr>
          <w:rFonts w:ascii="Times New Roman" w:eastAsia="ＭＳ 明朝" w:hAnsi="Times New Roman" w:cs="Times New Roman"/>
          <w:sz w:val="18"/>
          <w:szCs w:val="21"/>
        </w:rPr>
        <w:t>3</w:t>
      </w:r>
      <w:r w:rsidR="007930F0" w:rsidRPr="002A6CEF">
        <w:rPr>
          <w:rFonts w:ascii="Times New Roman" w:eastAsia="ＭＳ 明朝" w:hAnsi="Times New Roman" w:cs="Times New Roman" w:hint="eastAsia"/>
          <w:sz w:val="18"/>
          <w:szCs w:val="21"/>
        </w:rPr>
        <w:t>つに焦点を当てる</w:t>
      </w:r>
      <w:r w:rsidR="007930F0" w:rsidRPr="002A6CEF">
        <w:rPr>
          <w:rFonts w:ascii="Times New Roman" w:eastAsia="ＭＳ 明朝" w:hAnsi="Times New Roman" w:cs="Times New Roman"/>
          <w:sz w:val="18"/>
          <w:szCs w:val="21"/>
        </w:rPr>
        <w:t xml:space="preserve">. </w:t>
      </w:r>
    </w:p>
    <w:p w14:paraId="0024AD1A" w14:textId="64DBDFCF" w:rsidR="004733AC" w:rsidRPr="002A6CEF" w:rsidRDefault="007813E5" w:rsidP="002A6CEF">
      <w:pPr>
        <w:spacing w:line="220" w:lineRule="exact"/>
        <w:ind w:left="853" w:hangingChars="472" w:hanging="853"/>
        <w:jc w:val="left"/>
        <w:rPr>
          <w:rFonts w:ascii="Times New Roman" w:eastAsia="ＭＳ 明朝" w:hAnsi="Times New Roman" w:cs="Times New Roman"/>
          <w:sz w:val="18"/>
          <w:szCs w:val="21"/>
        </w:rPr>
      </w:pPr>
      <w:r w:rsidRPr="002A6CEF">
        <w:rPr>
          <w:rFonts w:ascii="Times New Roman" w:eastAsia="ＭＳ 明朝" w:hAnsi="Times New Roman" w:cs="Times New Roman" w:hint="eastAsia"/>
          <w:b/>
          <w:bCs/>
          <w:sz w:val="18"/>
          <w:szCs w:val="21"/>
        </w:rPr>
        <w:t>問題点</w:t>
      </w:r>
      <w:r w:rsidRPr="002A6CEF">
        <w:rPr>
          <w:rFonts w:ascii="Times New Roman" w:eastAsia="ＭＳ 明朝" w:hAnsi="Times New Roman" w:cs="Times New Roman"/>
          <w:b/>
          <w:bCs/>
          <w:sz w:val="18"/>
          <w:szCs w:val="21"/>
        </w:rPr>
        <w:t>1</w:t>
      </w:r>
      <w:r w:rsidRPr="002A6CEF">
        <w:rPr>
          <w:rFonts w:ascii="Times New Roman" w:eastAsia="ＭＳ 明朝" w:hAnsi="Times New Roman" w:cs="Times New Roman" w:hint="eastAsia"/>
          <w:sz w:val="18"/>
          <w:szCs w:val="21"/>
        </w:rPr>
        <w:t>：</w:t>
      </w:r>
      <w:r w:rsidR="007930F0" w:rsidRPr="002A6CEF">
        <w:rPr>
          <w:rFonts w:ascii="Times New Roman" w:eastAsia="ＭＳ 明朝" w:hAnsi="Times New Roman" w:cs="Times New Roman" w:hint="eastAsia"/>
          <w:sz w:val="18"/>
          <w:szCs w:val="21"/>
        </w:rPr>
        <w:t>少数の教授者が多数の学習者それぞれの行き詰まりを把握することには限界がある</w:t>
      </w:r>
      <w:r w:rsidR="007930F0" w:rsidRPr="002A6CEF">
        <w:rPr>
          <w:rFonts w:ascii="Times New Roman" w:eastAsia="ＭＳ 明朝" w:hAnsi="Times New Roman" w:cs="Times New Roman"/>
          <w:sz w:val="18"/>
          <w:szCs w:val="21"/>
        </w:rPr>
        <w:t>.</w:t>
      </w:r>
    </w:p>
    <w:p w14:paraId="186742D0" w14:textId="561F5C29" w:rsidR="004733AC" w:rsidRPr="002A6CEF" w:rsidRDefault="007813E5" w:rsidP="002A6CEF">
      <w:pPr>
        <w:spacing w:line="220" w:lineRule="exact"/>
        <w:ind w:left="853" w:hangingChars="472" w:hanging="853"/>
        <w:jc w:val="left"/>
        <w:rPr>
          <w:rFonts w:ascii="Times New Roman" w:eastAsia="ＭＳ 明朝" w:hAnsi="Times New Roman" w:cs="Times New Roman"/>
          <w:sz w:val="18"/>
          <w:szCs w:val="21"/>
        </w:rPr>
      </w:pPr>
      <w:r w:rsidRPr="002A6CEF">
        <w:rPr>
          <w:rFonts w:ascii="Times New Roman" w:eastAsia="ＭＳ 明朝" w:hAnsi="Times New Roman" w:cs="Times New Roman" w:hint="eastAsia"/>
          <w:b/>
          <w:bCs/>
          <w:sz w:val="18"/>
          <w:szCs w:val="21"/>
        </w:rPr>
        <w:t>問題点</w:t>
      </w:r>
      <w:r w:rsidRPr="002A6CEF">
        <w:rPr>
          <w:rFonts w:ascii="Times New Roman" w:eastAsia="ＭＳ 明朝" w:hAnsi="Times New Roman" w:cs="Times New Roman"/>
          <w:b/>
          <w:bCs/>
          <w:sz w:val="18"/>
          <w:szCs w:val="21"/>
        </w:rPr>
        <w:t>2</w:t>
      </w:r>
      <w:r w:rsidRPr="002A6CEF">
        <w:rPr>
          <w:rFonts w:ascii="Times New Roman" w:eastAsia="ＭＳ 明朝" w:hAnsi="Times New Roman" w:cs="Times New Roman" w:hint="eastAsia"/>
          <w:sz w:val="18"/>
          <w:szCs w:val="21"/>
        </w:rPr>
        <w:t>：</w:t>
      </w:r>
      <w:r w:rsidR="007930F0" w:rsidRPr="002A6CEF">
        <w:rPr>
          <w:rFonts w:ascii="Times New Roman" w:eastAsia="ＭＳ 明朝" w:hAnsi="Times New Roman" w:cs="Times New Roman" w:hint="eastAsia"/>
          <w:sz w:val="18"/>
          <w:szCs w:val="21"/>
        </w:rPr>
        <w:t>教授者は</w:t>
      </w:r>
      <w:r w:rsidR="00F13A1C" w:rsidRPr="002A6CEF">
        <w:rPr>
          <w:rFonts w:ascii="Times New Roman" w:eastAsia="ＭＳ 明朝" w:hAnsi="Times New Roman" w:cs="Times New Roman" w:hint="eastAsia"/>
          <w:sz w:val="18"/>
          <w:szCs w:val="21"/>
        </w:rPr>
        <w:t>演習</w:t>
      </w:r>
      <w:r w:rsidR="007930F0" w:rsidRPr="002A6CEF">
        <w:rPr>
          <w:rFonts w:ascii="Times New Roman" w:eastAsia="ＭＳ 明朝" w:hAnsi="Times New Roman" w:cs="Times New Roman" w:hint="eastAsia"/>
          <w:sz w:val="18"/>
          <w:szCs w:val="21"/>
        </w:rPr>
        <w:t>中</w:t>
      </w:r>
      <w:r w:rsidR="007930F0" w:rsidRPr="002A6CEF">
        <w:rPr>
          <w:rFonts w:ascii="Times New Roman" w:eastAsia="ＭＳ 明朝" w:hAnsi="Times New Roman" w:cs="Times New Roman"/>
          <w:sz w:val="18"/>
          <w:szCs w:val="21"/>
        </w:rPr>
        <w:t xml:space="preserve">, </w:t>
      </w:r>
      <w:r w:rsidR="007930F0" w:rsidRPr="002A6CEF">
        <w:rPr>
          <w:rFonts w:ascii="Times New Roman" w:eastAsia="ＭＳ 明朝" w:hAnsi="Times New Roman" w:cs="Times New Roman" w:hint="eastAsia"/>
          <w:sz w:val="18"/>
          <w:szCs w:val="21"/>
        </w:rPr>
        <w:t>コンパイルエラーとして表出しない行き詰まりを把握することが</w:t>
      </w:r>
      <w:r w:rsidRPr="002A6CEF">
        <w:rPr>
          <w:rFonts w:ascii="Times New Roman" w:eastAsia="ＭＳ 明朝" w:hAnsi="Times New Roman" w:cs="Times New Roman" w:hint="eastAsia"/>
          <w:sz w:val="18"/>
          <w:szCs w:val="21"/>
        </w:rPr>
        <w:t>難しい</w:t>
      </w:r>
      <w:r w:rsidR="007930F0" w:rsidRPr="002A6CEF">
        <w:rPr>
          <w:rFonts w:ascii="Times New Roman" w:eastAsia="ＭＳ 明朝" w:hAnsi="Times New Roman" w:cs="Times New Roman"/>
          <w:sz w:val="18"/>
          <w:szCs w:val="21"/>
        </w:rPr>
        <w:t>.</w:t>
      </w:r>
    </w:p>
    <w:p w14:paraId="666123D8" w14:textId="06D392D6" w:rsidR="007930F0" w:rsidRDefault="007813E5">
      <w:pPr>
        <w:spacing w:line="220" w:lineRule="exact"/>
        <w:ind w:left="853" w:hangingChars="472" w:hanging="853"/>
        <w:jc w:val="left"/>
        <w:rPr>
          <w:rFonts w:ascii="Times New Roman" w:eastAsia="ＭＳ 明朝" w:hAnsi="Times New Roman" w:cs="Times New Roman"/>
          <w:sz w:val="18"/>
          <w:szCs w:val="21"/>
        </w:rPr>
      </w:pPr>
      <w:r w:rsidRPr="002A6CEF">
        <w:rPr>
          <w:rFonts w:ascii="Times New Roman" w:eastAsia="ＭＳ 明朝" w:hAnsi="Times New Roman" w:cs="Times New Roman" w:hint="eastAsia"/>
          <w:b/>
          <w:bCs/>
          <w:sz w:val="18"/>
          <w:szCs w:val="21"/>
        </w:rPr>
        <w:t>問題点</w:t>
      </w:r>
      <w:r w:rsidRPr="002A6CEF">
        <w:rPr>
          <w:rFonts w:ascii="Times New Roman" w:eastAsia="ＭＳ 明朝" w:hAnsi="Times New Roman" w:cs="Times New Roman"/>
          <w:b/>
          <w:bCs/>
          <w:sz w:val="18"/>
          <w:szCs w:val="21"/>
        </w:rPr>
        <w:t>3</w:t>
      </w:r>
      <w:r w:rsidRPr="002A6CEF">
        <w:rPr>
          <w:rFonts w:ascii="Times New Roman" w:eastAsia="ＭＳ 明朝" w:hAnsi="Times New Roman" w:cs="Times New Roman" w:hint="eastAsia"/>
          <w:sz w:val="18"/>
          <w:szCs w:val="21"/>
        </w:rPr>
        <w:t>：</w:t>
      </w:r>
      <w:r w:rsidR="007930F0" w:rsidRPr="002A6CEF">
        <w:rPr>
          <w:rFonts w:ascii="Times New Roman" w:eastAsia="ＭＳ 明朝" w:hAnsi="Times New Roman" w:cs="Times New Roman" w:hint="eastAsia"/>
          <w:sz w:val="18"/>
          <w:szCs w:val="21"/>
        </w:rPr>
        <w:t>解法が複数存在する課題は</w:t>
      </w:r>
      <w:r w:rsidR="007930F0" w:rsidRPr="002A6CEF">
        <w:rPr>
          <w:rFonts w:ascii="Times New Roman" w:eastAsia="ＭＳ 明朝" w:hAnsi="Times New Roman" w:cs="Times New Roman"/>
          <w:sz w:val="18"/>
          <w:szCs w:val="21"/>
        </w:rPr>
        <w:t xml:space="preserve">, </w:t>
      </w:r>
      <w:r w:rsidR="007930F0" w:rsidRPr="002A6CEF">
        <w:rPr>
          <w:rFonts w:ascii="Times New Roman" w:eastAsia="ＭＳ 明朝" w:hAnsi="Times New Roman" w:cs="Times New Roman" w:hint="eastAsia"/>
          <w:sz w:val="18"/>
          <w:szCs w:val="21"/>
        </w:rPr>
        <w:t>解法ごとに行き詰まり方が異なるため把握することが</w:t>
      </w:r>
      <w:r w:rsidRPr="002A6CEF">
        <w:rPr>
          <w:rFonts w:ascii="Times New Roman" w:eastAsia="ＭＳ 明朝" w:hAnsi="Times New Roman" w:cs="Times New Roman" w:hint="eastAsia"/>
          <w:sz w:val="18"/>
          <w:szCs w:val="21"/>
        </w:rPr>
        <w:t>より難しい</w:t>
      </w:r>
      <w:r w:rsidRPr="002A6CEF">
        <w:rPr>
          <w:rFonts w:ascii="Times New Roman" w:eastAsia="ＭＳ 明朝" w:hAnsi="Times New Roman" w:cs="Times New Roman"/>
          <w:sz w:val="18"/>
          <w:szCs w:val="21"/>
        </w:rPr>
        <w:t xml:space="preserve">. </w:t>
      </w:r>
    </w:p>
    <w:p w14:paraId="3DDC2037" w14:textId="74570DA1" w:rsidR="00DE19F5" w:rsidRDefault="007D5FC9" w:rsidP="00B63B1A">
      <w:pPr>
        <w:spacing w:line="220" w:lineRule="exact"/>
        <w:ind w:firstLineChars="100" w:firstLine="180"/>
        <w:jc w:val="lef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上記</w:t>
      </w:r>
      <w:r w:rsidR="006F3A00">
        <w:rPr>
          <w:rFonts w:ascii="Times New Roman" w:eastAsia="ＭＳ 明朝" w:hAnsi="Times New Roman" w:cs="Times New Roman" w:hint="eastAsia"/>
          <w:sz w:val="18"/>
          <w:szCs w:val="21"/>
        </w:rPr>
        <w:t>の問題点の解決を目的とし</w:t>
      </w:r>
      <w:r w:rsidR="006F3A00">
        <w:rPr>
          <w:rFonts w:ascii="Times New Roman" w:eastAsia="ＭＳ 明朝" w:hAnsi="Times New Roman" w:cs="Times New Roman"/>
          <w:sz w:val="18"/>
          <w:szCs w:val="21"/>
        </w:rPr>
        <w:t>,</w:t>
      </w:r>
      <w:r w:rsidR="00004A09">
        <w:rPr>
          <w:rFonts w:ascii="Times New Roman" w:eastAsia="ＭＳ 明朝" w:hAnsi="Times New Roman" w:cs="Times New Roman"/>
          <w:sz w:val="18"/>
          <w:szCs w:val="21"/>
        </w:rPr>
        <w:t xml:space="preserve"> </w:t>
      </w:r>
      <w:r w:rsidR="00004A09">
        <w:rPr>
          <w:rFonts w:ascii="Times New Roman" w:eastAsia="ＭＳ 明朝" w:hAnsi="Times New Roman" w:cs="Times New Roman" w:hint="eastAsia"/>
          <w:sz w:val="18"/>
          <w:szCs w:val="21"/>
        </w:rPr>
        <w:t>論理エラー</w:t>
      </w:r>
      <w:r w:rsidR="006F3A00">
        <w:rPr>
          <w:rFonts w:ascii="Times New Roman" w:eastAsia="ＭＳ 明朝" w:hAnsi="Times New Roman" w:cs="Times New Roman" w:hint="eastAsia"/>
          <w:sz w:val="18"/>
          <w:szCs w:val="21"/>
        </w:rPr>
        <w:t>を起こしている学習者を対象に</w:t>
      </w:r>
      <w:r w:rsidR="006F3A00">
        <w:rPr>
          <w:rFonts w:ascii="Times New Roman" w:eastAsia="ＭＳ 明朝" w:hAnsi="Times New Roman" w:cs="Times New Roman"/>
          <w:sz w:val="18"/>
          <w:szCs w:val="21"/>
        </w:rPr>
        <w:t xml:space="preserve">, </w:t>
      </w:r>
      <w:r w:rsidR="006F3A00">
        <w:rPr>
          <w:rFonts w:ascii="Times New Roman" w:eastAsia="ＭＳ 明朝" w:hAnsi="Times New Roman" w:cs="Times New Roman" w:hint="eastAsia"/>
          <w:sz w:val="18"/>
          <w:szCs w:val="21"/>
        </w:rPr>
        <w:t>現在着手しているソースコード</w:t>
      </w:r>
      <w:r w:rsidR="00DE19F5">
        <w:rPr>
          <w:rFonts w:ascii="Times New Roman" w:eastAsia="ＭＳ 明朝" w:hAnsi="Times New Roman" w:cs="Times New Roman" w:hint="eastAsia"/>
          <w:sz w:val="18"/>
          <w:szCs w:val="21"/>
        </w:rPr>
        <w:t>が</w:t>
      </w:r>
      <w:r w:rsidR="006F3A00">
        <w:rPr>
          <w:rFonts w:ascii="Times New Roman" w:eastAsia="ＭＳ 明朝" w:hAnsi="Times New Roman" w:cs="Times New Roman" w:hint="eastAsia"/>
          <w:sz w:val="18"/>
          <w:szCs w:val="21"/>
        </w:rPr>
        <w:t>起こしている</w:t>
      </w:r>
      <w:r w:rsidR="00DE19F5">
        <w:rPr>
          <w:rFonts w:ascii="Times New Roman" w:eastAsia="ＭＳ 明朝" w:hAnsi="Times New Roman" w:cs="Times New Roman" w:hint="eastAsia"/>
          <w:sz w:val="18"/>
          <w:szCs w:val="21"/>
        </w:rPr>
        <w:t>論理エラー</w:t>
      </w:r>
      <w:r w:rsidR="006F3A00">
        <w:rPr>
          <w:rFonts w:ascii="Times New Roman" w:eastAsia="ＭＳ 明朝" w:hAnsi="Times New Roman" w:cs="Times New Roman" w:hint="eastAsia"/>
          <w:sz w:val="18"/>
          <w:szCs w:val="21"/>
        </w:rPr>
        <w:t>を推定する手法を開発する</w:t>
      </w:r>
      <w:r w:rsidR="006F3A00">
        <w:rPr>
          <w:rFonts w:ascii="Times New Roman" w:eastAsia="ＭＳ 明朝" w:hAnsi="Times New Roman" w:cs="Times New Roman"/>
          <w:sz w:val="18"/>
          <w:szCs w:val="21"/>
        </w:rPr>
        <w:t xml:space="preserve">. </w:t>
      </w:r>
      <w:r w:rsidR="00995AB0">
        <w:rPr>
          <w:rFonts w:ascii="Times New Roman" w:eastAsia="ＭＳ 明朝" w:hAnsi="Times New Roman" w:cs="Times New Roman" w:hint="eastAsia"/>
          <w:sz w:val="18"/>
          <w:szCs w:val="21"/>
        </w:rPr>
        <w:t>本研究では特に，プログラムの構造に着目して，ソースコードの類似度をもとにしたクラスタリングを行うことにより，目的の達成を目指す．</w:t>
      </w:r>
    </w:p>
    <w:p w14:paraId="51BA936C" w14:textId="77777777" w:rsidR="00D90A3C" w:rsidRPr="00004A09" w:rsidRDefault="00D90A3C" w:rsidP="002A6CEF">
      <w:pPr>
        <w:spacing w:line="220" w:lineRule="exact"/>
        <w:ind w:firstLineChars="100" w:firstLine="180"/>
        <w:jc w:val="left"/>
        <w:rPr>
          <w:rFonts w:ascii="Times New Roman" w:eastAsia="ＭＳ 明朝" w:hAnsi="Times New Roman" w:cs="Times New Roman"/>
          <w:sz w:val="18"/>
          <w:szCs w:val="21"/>
        </w:rPr>
      </w:pPr>
    </w:p>
    <w:p w14:paraId="7C05F8F6" w14:textId="4B37C005" w:rsidR="006F3A00" w:rsidRPr="002A6CEF" w:rsidRDefault="00004A09" w:rsidP="002A6CEF">
      <w:pPr>
        <w:numPr>
          <w:ilvl w:val="0"/>
          <w:numId w:val="11"/>
        </w:numPr>
        <w:rPr>
          <w:rFonts w:ascii="Times New Roman" w:eastAsia="ＭＳ 明朝" w:hAnsi="Times New Roman" w:cs="Times New Roman"/>
          <w:b/>
          <w:sz w:val="20"/>
          <w:szCs w:val="18"/>
        </w:rPr>
      </w:pPr>
      <w:r>
        <w:rPr>
          <w:rFonts w:ascii="Times New Roman" w:eastAsia="ＭＳ 明朝" w:hAnsi="Times New Roman" w:cs="Times New Roman" w:hint="eastAsia"/>
          <w:b/>
          <w:sz w:val="20"/>
          <w:szCs w:val="18"/>
        </w:rPr>
        <w:t>論理エラー</w:t>
      </w:r>
      <w:r w:rsidR="006F3A00" w:rsidRPr="00F93961">
        <w:rPr>
          <w:rFonts w:ascii="Times New Roman" w:eastAsia="ＭＳ 明朝" w:hAnsi="Times New Roman" w:cs="Times New Roman" w:hint="eastAsia"/>
          <w:b/>
          <w:sz w:val="20"/>
          <w:szCs w:val="18"/>
        </w:rPr>
        <w:t>推定手法</w:t>
      </w:r>
    </w:p>
    <w:p w14:paraId="0E5CE35F" w14:textId="415A8DFC" w:rsidR="006F3A00" w:rsidRDefault="006F3A00">
      <w:pPr>
        <w:spacing w:line="220" w:lineRule="exact"/>
        <w:jc w:val="left"/>
        <w:rPr>
          <w:rFonts w:ascii="Times New Roman" w:eastAsia="ＭＳ 明朝" w:hAnsi="Times New Roman" w:cs="Times New Roman"/>
          <w:b/>
          <w:sz w:val="18"/>
          <w:szCs w:val="18"/>
        </w:rPr>
      </w:pPr>
      <w:r>
        <w:rPr>
          <w:rFonts w:ascii="Times New Roman" w:eastAsia="ＭＳ 明朝" w:hAnsi="Times New Roman" w:cs="Times New Roman"/>
          <w:b/>
          <w:sz w:val="18"/>
          <w:szCs w:val="18"/>
        </w:rPr>
        <w:t>3</w:t>
      </w:r>
      <w:r w:rsidR="007930F0" w:rsidRPr="002A6CEF">
        <w:rPr>
          <w:rFonts w:ascii="Times New Roman" w:eastAsia="ＭＳ 明朝" w:hAnsi="Times New Roman" w:cs="Times New Roman"/>
          <w:b/>
          <w:sz w:val="18"/>
          <w:szCs w:val="18"/>
        </w:rPr>
        <w:t>.</w:t>
      </w:r>
      <w:r>
        <w:rPr>
          <w:rFonts w:ascii="Times New Roman" w:eastAsia="ＭＳ 明朝" w:hAnsi="Times New Roman" w:cs="Times New Roman"/>
          <w:b/>
          <w:sz w:val="18"/>
          <w:szCs w:val="18"/>
        </w:rPr>
        <w:t>1</w:t>
      </w:r>
      <w:r w:rsidR="007930F0" w:rsidRPr="002A6CEF">
        <w:rPr>
          <w:rFonts w:ascii="Times New Roman" w:eastAsia="ＭＳ 明朝" w:hAnsi="Times New Roman" w:cs="Times New Roman" w:hint="eastAsia"/>
          <w:b/>
          <w:sz w:val="18"/>
          <w:szCs w:val="18"/>
        </w:rPr>
        <w:t xml:space="preserve">　</w:t>
      </w:r>
      <w:r w:rsidR="00DE19F5">
        <w:rPr>
          <w:rFonts w:ascii="Times New Roman" w:eastAsia="ＭＳ 明朝" w:hAnsi="Times New Roman" w:cs="Times New Roman" w:hint="eastAsia"/>
          <w:b/>
          <w:sz w:val="18"/>
          <w:szCs w:val="18"/>
        </w:rPr>
        <w:t>研究対象</w:t>
      </w:r>
    </w:p>
    <w:p w14:paraId="15C84379" w14:textId="77777777" w:rsidR="00DE19F5" w:rsidRDefault="00DE19F5" w:rsidP="00DE19F5">
      <w:pPr>
        <w:spacing w:line="220" w:lineRule="exact"/>
        <w:ind w:firstLineChars="100" w:firstLine="180"/>
        <w:rPr>
          <w:rFonts w:ascii="Times New Roman" w:eastAsia="ＭＳ 明朝" w:hAnsi="Times New Roman" w:cs="Times New Roman"/>
          <w:bCs/>
          <w:sz w:val="18"/>
          <w:szCs w:val="18"/>
        </w:rPr>
      </w:pPr>
      <w:r>
        <w:rPr>
          <w:rFonts w:ascii="Times New Roman" w:eastAsia="ＭＳ 明朝" w:hAnsi="Times New Roman" w:cs="Times New Roman" w:hint="eastAsia"/>
          <w:bCs/>
          <w:sz w:val="18"/>
          <w:szCs w:val="18"/>
        </w:rPr>
        <w:t>東京学芸大学で実施されている授業「プログラミング演習</w:t>
      </w:r>
      <w:r>
        <w:rPr>
          <w:rFonts w:ascii="Times New Roman" w:eastAsia="ＭＳ 明朝" w:hAnsi="Times New Roman" w:cs="Times New Roman"/>
          <w:bCs/>
          <w:sz w:val="18"/>
          <w:szCs w:val="18"/>
        </w:rPr>
        <w:t>I</w:t>
      </w:r>
      <w:r>
        <w:rPr>
          <w:rFonts w:ascii="Times New Roman" w:eastAsia="ＭＳ 明朝" w:hAnsi="Times New Roman" w:cs="Times New Roman" w:hint="eastAsia"/>
          <w:bCs/>
          <w:sz w:val="18"/>
          <w:szCs w:val="18"/>
        </w:rPr>
        <w:t>」では</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過去の学習者のソースコードの履歴が蓄積されている</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今回の実験では</w:t>
      </w:r>
      <w:r>
        <w:rPr>
          <w:rFonts w:ascii="Times New Roman" w:eastAsia="ＭＳ 明朝" w:hAnsi="Times New Roman" w:cs="Times New Roman"/>
          <w:bCs/>
          <w:sz w:val="18"/>
          <w:szCs w:val="18"/>
        </w:rPr>
        <w:t>, 2019</w:t>
      </w:r>
      <w:r>
        <w:rPr>
          <w:rFonts w:ascii="Times New Roman" w:eastAsia="ＭＳ 明朝" w:hAnsi="Times New Roman" w:cs="Times New Roman" w:hint="eastAsia"/>
          <w:bCs/>
          <w:sz w:val="18"/>
          <w:szCs w:val="18"/>
        </w:rPr>
        <w:t>年から</w:t>
      </w:r>
      <w:r>
        <w:rPr>
          <w:rFonts w:ascii="Times New Roman" w:eastAsia="ＭＳ 明朝" w:hAnsi="Times New Roman" w:cs="Times New Roman"/>
          <w:bCs/>
          <w:sz w:val="18"/>
          <w:szCs w:val="18"/>
        </w:rPr>
        <w:t>2022</w:t>
      </w:r>
      <w:r>
        <w:rPr>
          <w:rFonts w:ascii="Times New Roman" w:eastAsia="ＭＳ 明朝" w:hAnsi="Times New Roman" w:cs="Times New Roman" w:hint="eastAsia"/>
          <w:bCs/>
          <w:sz w:val="18"/>
          <w:szCs w:val="18"/>
        </w:rPr>
        <w:t>年までの履歴を使用して</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以下２つの課題を対象に論理エラーの推定を行う</w:t>
      </w:r>
      <w:r>
        <w:rPr>
          <w:rFonts w:ascii="Times New Roman" w:eastAsia="ＭＳ 明朝" w:hAnsi="Times New Roman" w:cs="Times New Roman"/>
          <w:bCs/>
          <w:sz w:val="18"/>
          <w:szCs w:val="18"/>
        </w:rPr>
        <w:t xml:space="preserve">. </w:t>
      </w:r>
    </w:p>
    <w:p w14:paraId="3ED12F0E" w14:textId="77777777" w:rsidR="00DE19F5" w:rsidRDefault="00DE19F5" w:rsidP="00DE19F5">
      <w:pPr>
        <w:spacing w:line="220" w:lineRule="exact"/>
        <w:ind w:left="710" w:hangingChars="393" w:hanging="710"/>
        <w:rPr>
          <w:rFonts w:ascii="Times New Roman" w:eastAsia="ＭＳ 明朝" w:hAnsi="Times New Roman" w:cs="Times New Roman"/>
          <w:bCs/>
          <w:sz w:val="18"/>
          <w:szCs w:val="18"/>
        </w:rPr>
      </w:pPr>
      <w:r w:rsidRPr="00E87B93">
        <w:rPr>
          <w:rFonts w:ascii="Times New Roman" w:eastAsia="ＭＳ 明朝" w:hAnsi="Times New Roman" w:cs="Times New Roman" w:hint="eastAsia"/>
          <w:b/>
          <w:sz w:val="18"/>
          <w:szCs w:val="18"/>
        </w:rPr>
        <w:t>課題</w:t>
      </w:r>
      <w:r w:rsidRPr="00E87B93">
        <w:rPr>
          <w:rFonts w:ascii="Times New Roman" w:eastAsia="ＭＳ 明朝" w:hAnsi="Times New Roman" w:cs="Times New Roman"/>
          <w:b/>
          <w:sz w:val="18"/>
          <w:szCs w:val="18"/>
        </w:rPr>
        <w:t>35</w:t>
      </w:r>
      <w:r>
        <w:rPr>
          <w:rFonts w:ascii="Times New Roman" w:eastAsia="ＭＳ 明朝" w:hAnsi="Times New Roman" w:cs="Times New Roman" w:hint="eastAsia"/>
          <w:bCs/>
          <w:sz w:val="18"/>
          <w:szCs w:val="18"/>
        </w:rPr>
        <w:t>…</w:t>
      </w:r>
      <w:r>
        <w:rPr>
          <w:rFonts w:ascii="Times New Roman" w:eastAsia="ＭＳ 明朝" w:hAnsi="Times New Roman" w:cs="Times New Roman"/>
          <w:sz w:val="18"/>
          <w:szCs w:val="21"/>
        </w:rPr>
        <w:t>2</w:t>
      </w:r>
      <w:r>
        <w:rPr>
          <w:rFonts w:ascii="Times New Roman" w:eastAsia="ＭＳ 明朝" w:hAnsi="Times New Roman" w:cs="Times New Roman" w:hint="eastAsia"/>
          <w:sz w:val="18"/>
          <w:szCs w:val="21"/>
        </w:rPr>
        <w:t>つの整数（</w:t>
      </w:r>
      <w:r>
        <w:rPr>
          <w:rFonts w:ascii="Times New Roman" w:eastAsia="ＭＳ 明朝" w:hAnsi="Times New Roman" w:cs="Times New Roman"/>
          <w:sz w:val="18"/>
          <w:szCs w:val="21"/>
        </w:rPr>
        <w:t>m, n</w:t>
      </w:r>
      <w:r>
        <w:rPr>
          <w:rFonts w:ascii="Times New Roman" w:eastAsia="ＭＳ 明朝" w:hAnsi="Times New Roman" w:cs="Times New Roman" w:hint="eastAsia"/>
          <w:sz w:val="18"/>
          <w:szCs w:val="21"/>
        </w:rPr>
        <w:t>）を入力として</w:t>
      </w:r>
      <w:r>
        <w:rPr>
          <w:rFonts w:ascii="Times New Roman" w:eastAsia="ＭＳ 明朝" w:hAnsi="Times New Roman" w:cs="Times New Roman"/>
          <w:sz w:val="18"/>
          <w:szCs w:val="21"/>
        </w:rPr>
        <w:t xml:space="preserve">,  </w:t>
      </w:r>
      <w:proofErr w:type="gramStart"/>
      <w:r>
        <w:rPr>
          <w:rFonts w:ascii="Times New Roman" w:eastAsia="ＭＳ 明朝" w:hAnsi="Times New Roman" w:cs="Times New Roman"/>
          <w:sz w:val="18"/>
          <w:szCs w:val="21"/>
        </w:rPr>
        <w:t>m</w:t>
      </w:r>
      <w:proofErr w:type="gramEnd"/>
      <w:r>
        <w:rPr>
          <w:rFonts w:ascii="Times New Roman" w:eastAsia="ＭＳ 明朝" w:hAnsi="Times New Roman" w:cs="Times New Roman" w:hint="eastAsia"/>
          <w:sz w:val="18"/>
          <w:szCs w:val="21"/>
        </w:rPr>
        <w:t>から</w:t>
      </w:r>
      <w:r>
        <w:rPr>
          <w:rFonts w:ascii="Times New Roman" w:eastAsia="ＭＳ 明朝" w:hAnsi="Times New Roman" w:cs="Times New Roman"/>
          <w:sz w:val="18"/>
          <w:szCs w:val="21"/>
        </w:rPr>
        <w:t>n</w:t>
      </w:r>
      <w:r>
        <w:rPr>
          <w:rFonts w:ascii="Times New Roman" w:eastAsia="ＭＳ 明朝" w:hAnsi="Times New Roman" w:cs="Times New Roman" w:hint="eastAsia"/>
          <w:sz w:val="18"/>
          <w:szCs w:val="21"/>
        </w:rPr>
        <w:t>までの総和を求める再帰関数</w:t>
      </w:r>
      <w:r>
        <w:rPr>
          <w:rFonts w:ascii="Times New Roman" w:eastAsia="ＭＳ 明朝" w:hAnsi="Times New Roman" w:cs="Times New Roman"/>
          <w:sz w:val="18"/>
          <w:szCs w:val="21"/>
        </w:rPr>
        <w:t>sum</w:t>
      </w:r>
      <w:r>
        <w:rPr>
          <w:rFonts w:ascii="Times New Roman" w:eastAsia="ＭＳ 明朝" w:hAnsi="Times New Roman" w:cs="Times New Roman" w:hint="eastAsia"/>
          <w:sz w:val="18"/>
          <w:szCs w:val="21"/>
        </w:rPr>
        <w:t>をもとに結果を出力せよ（ただし</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最初の入力</w:t>
      </w:r>
      <w:proofErr w:type="gramStart"/>
      <w:r>
        <w:rPr>
          <w:rFonts w:ascii="Times New Roman" w:eastAsia="ＭＳ 明朝" w:hAnsi="Times New Roman" w:cs="Times New Roman" w:hint="eastAsia"/>
          <w:sz w:val="18"/>
          <w:szCs w:val="21"/>
        </w:rPr>
        <w:t>m</w:t>
      </w:r>
      <w:proofErr w:type="gramEnd"/>
      <w:r>
        <w:rPr>
          <w:rFonts w:ascii="Times New Roman" w:eastAsia="ＭＳ 明朝" w:hAnsi="Times New Roman" w:cs="Times New Roman" w:hint="eastAsia"/>
          <w:sz w:val="18"/>
          <w:szCs w:val="21"/>
        </w:rPr>
        <w:t>が</w:t>
      </w:r>
      <w:r>
        <w:rPr>
          <w:rFonts w:ascii="Times New Roman" w:eastAsia="ＭＳ 明朝" w:hAnsi="Times New Roman" w:cs="Times New Roman"/>
          <w:sz w:val="18"/>
          <w:szCs w:val="21"/>
        </w:rPr>
        <w:t>n</w:t>
      </w:r>
      <w:r>
        <w:rPr>
          <w:rFonts w:ascii="Times New Roman" w:eastAsia="ＭＳ 明朝" w:hAnsi="Times New Roman" w:cs="Times New Roman" w:hint="eastAsia"/>
          <w:sz w:val="18"/>
          <w:szCs w:val="21"/>
        </w:rPr>
        <w:t>より小さいと仮定する）</w:t>
      </w:r>
    </w:p>
    <w:p w14:paraId="7A070B77" w14:textId="77777777" w:rsidR="00DE19F5" w:rsidRDefault="00DE19F5" w:rsidP="00DE19F5">
      <w:pPr>
        <w:spacing w:line="220" w:lineRule="exact"/>
        <w:ind w:left="707" w:hangingChars="391" w:hanging="707"/>
        <w:rPr>
          <w:rFonts w:ascii="Times New Roman" w:eastAsia="ＭＳ 明朝" w:hAnsi="Times New Roman" w:cs="Times New Roman"/>
          <w:bCs/>
          <w:sz w:val="18"/>
          <w:szCs w:val="18"/>
        </w:rPr>
      </w:pPr>
      <w:r w:rsidRPr="00E87B93">
        <w:rPr>
          <w:rFonts w:ascii="Times New Roman" w:eastAsia="ＭＳ 明朝" w:hAnsi="Times New Roman" w:cs="Times New Roman" w:hint="eastAsia"/>
          <w:b/>
          <w:sz w:val="18"/>
          <w:szCs w:val="18"/>
        </w:rPr>
        <w:t>課題</w:t>
      </w:r>
      <w:r w:rsidRPr="00E87B93">
        <w:rPr>
          <w:rFonts w:ascii="Times New Roman" w:eastAsia="ＭＳ 明朝" w:hAnsi="Times New Roman" w:cs="Times New Roman"/>
          <w:b/>
          <w:sz w:val="18"/>
          <w:szCs w:val="18"/>
        </w:rPr>
        <w:t>43</w:t>
      </w:r>
      <w:r>
        <w:rPr>
          <w:rFonts w:ascii="Times New Roman" w:eastAsia="ＭＳ 明朝" w:hAnsi="Times New Roman" w:cs="Times New Roman" w:hint="eastAsia"/>
          <w:bCs/>
          <w:sz w:val="18"/>
          <w:szCs w:val="18"/>
        </w:rPr>
        <w:t>…</w:t>
      </w:r>
      <w:r>
        <w:rPr>
          <w:rFonts w:ascii="Times New Roman" w:eastAsia="ＭＳ 明朝" w:hAnsi="Times New Roman" w:cs="Times New Roman"/>
          <w:bCs/>
          <w:sz w:val="18"/>
          <w:szCs w:val="18"/>
        </w:rPr>
        <w:t>1</w:t>
      </w:r>
      <w:r>
        <w:rPr>
          <w:rFonts w:ascii="Times New Roman" w:eastAsia="ＭＳ 明朝" w:hAnsi="Times New Roman" w:cs="Times New Roman" w:hint="eastAsia"/>
          <w:bCs/>
          <w:sz w:val="18"/>
          <w:szCs w:val="18"/>
        </w:rPr>
        <w:t>つの整数を入力として</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その値の各桁を以下のように出力せよ</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また再帰関数を用いること</w:t>
      </w:r>
      <w:r>
        <w:rPr>
          <w:rFonts w:ascii="Times New Roman" w:eastAsia="ＭＳ 明朝" w:hAnsi="Times New Roman" w:cs="Times New Roman"/>
          <w:bCs/>
          <w:sz w:val="18"/>
          <w:szCs w:val="18"/>
        </w:rPr>
        <w:t xml:space="preserve">. </w:t>
      </w:r>
    </w:p>
    <w:p w14:paraId="7B4FDD32" w14:textId="77777777" w:rsidR="00DE19F5" w:rsidRDefault="00DE19F5" w:rsidP="00DE19F5">
      <w:pPr>
        <w:spacing w:line="220" w:lineRule="exact"/>
        <w:ind w:leftChars="333" w:left="699" w:firstLineChars="1" w:firstLine="2"/>
        <w:rPr>
          <w:rFonts w:ascii="Times New Roman" w:eastAsia="ＭＳ 明朝" w:hAnsi="Times New Roman" w:cs="Times New Roman"/>
          <w:bCs/>
          <w:sz w:val="18"/>
          <w:szCs w:val="18"/>
        </w:rPr>
      </w:pPr>
      <w:r>
        <w:rPr>
          <w:rFonts w:ascii="Times New Roman" w:eastAsia="ＭＳ 明朝" w:hAnsi="Times New Roman" w:cs="Times New Roman" w:hint="eastAsia"/>
          <w:bCs/>
          <w:sz w:val="18"/>
          <w:szCs w:val="18"/>
        </w:rPr>
        <w:t>（入出力例）　入力：</w:t>
      </w:r>
      <w:r>
        <w:rPr>
          <w:rFonts w:ascii="Times New Roman" w:eastAsia="ＭＳ 明朝" w:hAnsi="Times New Roman" w:cs="Times New Roman"/>
          <w:bCs/>
          <w:sz w:val="18"/>
          <w:szCs w:val="18"/>
        </w:rPr>
        <w:t>123</w:t>
      </w:r>
      <w:r>
        <w:rPr>
          <w:rFonts w:ascii="Times New Roman" w:eastAsia="ＭＳ 明朝" w:hAnsi="Times New Roman" w:cs="Times New Roman" w:hint="eastAsia"/>
          <w:bCs/>
          <w:sz w:val="18"/>
          <w:szCs w:val="18"/>
        </w:rPr>
        <w:t xml:space="preserve">　出力：</w:t>
      </w:r>
      <w:r>
        <w:rPr>
          <w:rFonts w:ascii="Times New Roman" w:eastAsia="ＭＳ 明朝" w:hAnsi="Times New Roman" w:cs="Times New Roman"/>
          <w:bCs/>
          <w:sz w:val="18"/>
          <w:szCs w:val="18"/>
        </w:rPr>
        <w:t>321123</w:t>
      </w:r>
    </w:p>
    <w:p w14:paraId="5C189927" w14:textId="7C28ABA9" w:rsidR="00DE19F5" w:rsidRDefault="00DE19F5">
      <w:pPr>
        <w:spacing w:line="220" w:lineRule="exact"/>
        <w:jc w:val="left"/>
        <w:rPr>
          <w:rFonts w:ascii="Times New Roman" w:eastAsia="ＭＳ 明朝" w:hAnsi="Times New Roman" w:cs="Times New Roman"/>
          <w:b/>
          <w:sz w:val="18"/>
          <w:szCs w:val="18"/>
        </w:rPr>
      </w:pPr>
      <w:r>
        <w:rPr>
          <w:rFonts w:ascii="Times New Roman" w:eastAsia="ＭＳ 明朝" w:hAnsi="Times New Roman" w:cs="Times New Roman" w:hint="eastAsia"/>
          <w:b/>
          <w:sz w:val="18"/>
          <w:szCs w:val="18"/>
        </w:rPr>
        <w:t>3</w:t>
      </w:r>
      <w:r>
        <w:rPr>
          <w:rFonts w:ascii="Times New Roman" w:eastAsia="ＭＳ 明朝" w:hAnsi="Times New Roman" w:cs="Times New Roman"/>
          <w:b/>
          <w:sz w:val="18"/>
          <w:szCs w:val="18"/>
        </w:rPr>
        <w:t>.2</w:t>
      </w:r>
      <w:r>
        <w:rPr>
          <w:rFonts w:ascii="Times New Roman" w:eastAsia="ＭＳ 明朝" w:hAnsi="Times New Roman" w:cs="Times New Roman" w:hint="eastAsia"/>
          <w:b/>
          <w:sz w:val="18"/>
          <w:szCs w:val="18"/>
        </w:rPr>
        <w:t xml:space="preserve">　手法の概要</w:t>
      </w:r>
    </w:p>
    <w:p w14:paraId="24CC3150" w14:textId="3AAC2C7A" w:rsidR="006F3A00" w:rsidRDefault="006F3A00" w:rsidP="006F3A00">
      <w:pPr>
        <w:spacing w:line="220" w:lineRule="exact"/>
        <w:jc w:val="left"/>
        <w:rPr>
          <w:rFonts w:ascii="Times New Roman" w:eastAsia="ＭＳ 明朝" w:hAnsi="Times New Roman" w:cs="Times New Roman"/>
          <w:sz w:val="18"/>
          <w:szCs w:val="21"/>
        </w:rPr>
      </w:pPr>
      <w:r>
        <w:rPr>
          <w:rFonts w:ascii="Times New Roman" w:eastAsia="ＭＳ 明朝" w:hAnsi="Times New Roman" w:cs="Times New Roman" w:hint="eastAsia"/>
          <w:b/>
          <w:sz w:val="18"/>
          <w:szCs w:val="18"/>
        </w:rPr>
        <w:t xml:space="preserve">　</w:t>
      </w:r>
      <w:r w:rsidRPr="00F93961">
        <w:rPr>
          <w:rFonts w:ascii="Times New Roman" w:eastAsia="ＭＳ 明朝" w:hAnsi="Times New Roman" w:cs="Times New Roman" w:hint="eastAsia"/>
          <w:sz w:val="18"/>
          <w:szCs w:val="21"/>
        </w:rPr>
        <w:t>手法の概要を</w:t>
      </w:r>
      <w:r w:rsidRPr="003135FD">
        <w:rPr>
          <w:rFonts w:ascii="ＭＳ ゴシック" w:eastAsia="ＭＳ ゴシック" w:hAnsi="ＭＳ ゴシック" w:cs="Times New Roman" w:hint="eastAsia"/>
          <w:sz w:val="18"/>
          <w:szCs w:val="21"/>
          <w:rPrChange w:id="4" w:author="原田 裕太" w:date="2024-01-15T13:21:00Z">
            <w:rPr>
              <w:rFonts w:ascii="Times New Roman" w:eastAsia="ＭＳ 明朝" w:hAnsi="Times New Roman" w:cs="Times New Roman" w:hint="eastAsia"/>
              <w:sz w:val="18"/>
              <w:szCs w:val="21"/>
            </w:rPr>
          </w:rPrChange>
        </w:rPr>
        <w:t>図</w:t>
      </w:r>
      <w:r w:rsidRPr="003135FD">
        <w:rPr>
          <w:rFonts w:ascii="ＭＳ ゴシック" w:eastAsia="ＭＳ ゴシック" w:hAnsi="ＭＳ ゴシック" w:cs="Times New Roman"/>
          <w:sz w:val="18"/>
          <w:szCs w:val="21"/>
          <w:rPrChange w:id="5" w:author="原田 裕太" w:date="2024-01-15T13:21:00Z">
            <w:rPr>
              <w:rFonts w:ascii="Times New Roman" w:eastAsia="ＭＳ 明朝" w:hAnsi="Times New Roman" w:cs="Times New Roman"/>
              <w:sz w:val="18"/>
              <w:szCs w:val="21"/>
            </w:rPr>
          </w:rPrChange>
        </w:rPr>
        <w:t>1</w:t>
      </w:r>
      <w:r w:rsidRPr="00F93961">
        <w:rPr>
          <w:rFonts w:ascii="Times New Roman" w:eastAsia="ＭＳ 明朝" w:hAnsi="Times New Roman" w:cs="Times New Roman" w:hint="eastAsia"/>
          <w:sz w:val="18"/>
          <w:szCs w:val="21"/>
        </w:rPr>
        <w:t>に示す</w:t>
      </w:r>
      <w:r w:rsidRPr="00F93961">
        <w:rPr>
          <w:rFonts w:ascii="Times New Roman" w:eastAsia="ＭＳ 明朝" w:hAnsi="Times New Roman" w:cs="Times New Roman"/>
          <w:sz w:val="18"/>
          <w:szCs w:val="21"/>
        </w:rPr>
        <w:t>.</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本研究では</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演習中</w:t>
      </w:r>
      <w:r w:rsidR="00004A09">
        <w:rPr>
          <w:rFonts w:ascii="Times New Roman" w:eastAsia="ＭＳ 明朝" w:hAnsi="Times New Roman" w:cs="Times New Roman" w:hint="eastAsia"/>
          <w:sz w:val="18"/>
          <w:szCs w:val="21"/>
        </w:rPr>
        <w:t>に論理エラー</w:t>
      </w:r>
      <w:r>
        <w:rPr>
          <w:rFonts w:ascii="Times New Roman" w:eastAsia="ＭＳ 明朝" w:hAnsi="Times New Roman" w:cs="Times New Roman" w:hint="eastAsia"/>
          <w:sz w:val="18"/>
          <w:szCs w:val="21"/>
        </w:rPr>
        <w:t>を起こしている学習者を対象に</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現在着手しているソースコードが起こしている</w:t>
      </w:r>
      <w:r w:rsidR="00B63B1A">
        <w:rPr>
          <w:rFonts w:ascii="Times New Roman" w:eastAsia="ＭＳ 明朝" w:hAnsi="Times New Roman" w:cs="Times New Roman" w:hint="eastAsia"/>
          <w:sz w:val="18"/>
          <w:szCs w:val="21"/>
        </w:rPr>
        <w:t>論理エラー</w:t>
      </w:r>
      <w:r>
        <w:rPr>
          <w:rFonts w:ascii="Times New Roman" w:eastAsia="ＭＳ 明朝" w:hAnsi="Times New Roman" w:cs="Times New Roman" w:hint="eastAsia"/>
          <w:sz w:val="18"/>
          <w:szCs w:val="21"/>
        </w:rPr>
        <w:t>を推定する手法を開発する（</w:t>
      </w:r>
      <w:r w:rsidRPr="002A6CEF">
        <w:rPr>
          <w:rFonts w:ascii="Times New Roman" w:eastAsia="ＭＳ 明朝" w:hAnsi="Times New Roman" w:cs="Times New Roman" w:hint="eastAsia"/>
          <w:b/>
          <w:bCs/>
          <w:sz w:val="18"/>
          <w:szCs w:val="21"/>
        </w:rPr>
        <w:t>問題点</w:t>
      </w:r>
      <w:r w:rsidRPr="002A6CEF">
        <w:rPr>
          <w:rFonts w:ascii="Times New Roman" w:eastAsia="ＭＳ 明朝" w:hAnsi="Times New Roman" w:cs="Times New Roman"/>
          <w:b/>
          <w:bCs/>
          <w:sz w:val="18"/>
          <w:szCs w:val="21"/>
        </w:rPr>
        <w:t>2</w:t>
      </w:r>
      <w:r>
        <w:rPr>
          <w:rFonts w:ascii="Times New Roman" w:eastAsia="ＭＳ 明朝" w:hAnsi="Times New Roman" w:cs="Times New Roman" w:hint="eastAsia"/>
          <w:sz w:val="18"/>
          <w:szCs w:val="21"/>
        </w:rPr>
        <w:t>に対応）</w:t>
      </w:r>
      <w:r>
        <w:rPr>
          <w:rFonts w:ascii="Times New Roman" w:eastAsia="ＭＳ 明朝" w:hAnsi="Times New Roman" w:cs="Times New Roman"/>
          <w:sz w:val="18"/>
          <w:szCs w:val="21"/>
        </w:rPr>
        <w:t xml:space="preserve">. </w:t>
      </w:r>
    </w:p>
    <w:p w14:paraId="7B9390A7" w14:textId="67DE2692" w:rsidR="006F3A00" w:rsidRDefault="006F3A00" w:rsidP="006F3A00">
      <w:pPr>
        <w:spacing w:line="220" w:lineRule="exact"/>
        <w:ind w:firstLineChars="100" w:firstLine="180"/>
        <w:jc w:val="lef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また</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解法が複数存在する課題に対しても論理エラーの推定を達成させるために</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機械学習手法の一つであるクラスタリングを活用する</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具体的には</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過去の学習者たちの論理エラーを含むソースコードをクラスタリングさせて</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論理エラーごとにデータセット（</w:t>
      </w:r>
      <w:r w:rsidR="00EA0988">
        <w:rPr>
          <w:rFonts w:ascii="Times New Roman" w:eastAsia="ＭＳ 明朝" w:hAnsi="Times New Roman" w:cs="Times New Roman" w:hint="eastAsia"/>
          <w:sz w:val="18"/>
          <w:szCs w:val="21"/>
        </w:rPr>
        <w:t>実際の代表</w:t>
      </w:r>
      <w:r>
        <w:rPr>
          <w:rFonts w:ascii="Times New Roman" w:eastAsia="ＭＳ 明朝" w:hAnsi="Times New Roman" w:cs="Times New Roman" w:hint="eastAsia"/>
          <w:sz w:val="18"/>
          <w:szCs w:val="21"/>
        </w:rPr>
        <w:t>ソースコードとそのコードの論理エラー）を作成する</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その後</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躓いている学習者のコードと用意したデータセットのコードを比較して</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最も類似度の高かったデータセットに結び付けられている論理エラーを学習者が起こしていると推定する（</w:t>
      </w:r>
      <w:r w:rsidRPr="002A6CEF">
        <w:rPr>
          <w:rFonts w:ascii="Times New Roman" w:eastAsia="ＭＳ 明朝" w:hAnsi="Times New Roman" w:cs="Times New Roman" w:hint="eastAsia"/>
          <w:b/>
          <w:bCs/>
          <w:sz w:val="18"/>
          <w:szCs w:val="21"/>
        </w:rPr>
        <w:t>問題点</w:t>
      </w:r>
      <w:r w:rsidRPr="002A6CEF">
        <w:rPr>
          <w:rFonts w:ascii="Times New Roman" w:eastAsia="ＭＳ 明朝" w:hAnsi="Times New Roman" w:cs="Times New Roman"/>
          <w:b/>
          <w:bCs/>
          <w:sz w:val="18"/>
          <w:szCs w:val="21"/>
        </w:rPr>
        <w:t>3</w:t>
      </w:r>
      <w:r>
        <w:rPr>
          <w:rFonts w:ascii="Times New Roman" w:eastAsia="ＭＳ 明朝" w:hAnsi="Times New Roman" w:cs="Times New Roman" w:hint="eastAsia"/>
          <w:sz w:val="18"/>
          <w:szCs w:val="21"/>
        </w:rPr>
        <w:t>に対応）</w:t>
      </w:r>
      <w:r>
        <w:rPr>
          <w:rFonts w:ascii="Times New Roman" w:eastAsia="ＭＳ 明朝" w:hAnsi="Times New Roman" w:cs="Times New Roman"/>
          <w:sz w:val="18"/>
          <w:szCs w:val="21"/>
        </w:rPr>
        <w:t>.</w:t>
      </w:r>
    </w:p>
    <w:p w14:paraId="4788CB63" w14:textId="76FBAEEF" w:rsidR="006F3A00" w:rsidRPr="006F3A00" w:rsidRDefault="006F3A00" w:rsidP="002A6CEF">
      <w:pPr>
        <w:spacing w:line="220" w:lineRule="exact"/>
        <w:ind w:firstLineChars="100" w:firstLine="180"/>
        <w:jc w:val="lef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これらの手法を用いて</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学習者の論理エラーの推定結果を教授者に提示する（</w:t>
      </w:r>
      <w:r w:rsidRPr="002A6CEF">
        <w:rPr>
          <w:rFonts w:ascii="Times New Roman" w:eastAsia="ＭＳ 明朝" w:hAnsi="Times New Roman" w:cs="Times New Roman" w:hint="eastAsia"/>
          <w:b/>
          <w:bCs/>
          <w:sz w:val="18"/>
          <w:szCs w:val="21"/>
        </w:rPr>
        <w:t>問題点</w:t>
      </w:r>
      <w:r w:rsidRPr="002A6CEF">
        <w:rPr>
          <w:rFonts w:ascii="Times New Roman" w:eastAsia="ＭＳ 明朝" w:hAnsi="Times New Roman" w:cs="Times New Roman"/>
          <w:b/>
          <w:bCs/>
          <w:sz w:val="18"/>
          <w:szCs w:val="21"/>
        </w:rPr>
        <w:t>1</w:t>
      </w:r>
      <w:r>
        <w:rPr>
          <w:rFonts w:ascii="Times New Roman" w:eastAsia="ＭＳ 明朝" w:hAnsi="Times New Roman" w:cs="Times New Roman" w:hint="eastAsia"/>
          <w:sz w:val="18"/>
          <w:szCs w:val="21"/>
        </w:rPr>
        <w:t>に対応）</w:t>
      </w:r>
      <w:r>
        <w:rPr>
          <w:rFonts w:ascii="Times New Roman" w:eastAsia="ＭＳ 明朝" w:hAnsi="Times New Roman" w:cs="Times New Roman"/>
          <w:sz w:val="18"/>
          <w:szCs w:val="21"/>
        </w:rPr>
        <w:t>.</w:t>
      </w:r>
    </w:p>
    <w:p w14:paraId="69F9C4B5" w14:textId="77777777" w:rsidR="004733AC" w:rsidRPr="002A6CEF" w:rsidRDefault="004733AC" w:rsidP="002A6CEF">
      <w:pPr>
        <w:spacing w:line="220" w:lineRule="exact"/>
        <w:jc w:val="left"/>
        <w:rPr>
          <w:rFonts w:ascii="Times New Roman" w:eastAsia="ＭＳ 明朝" w:hAnsi="Times New Roman" w:cs="Times New Roman"/>
          <w:sz w:val="18"/>
          <w:szCs w:val="21"/>
        </w:rPr>
      </w:pPr>
    </w:p>
    <w:p w14:paraId="35A34007" w14:textId="44F13937" w:rsidR="00F07A0A" w:rsidRPr="002A6CEF" w:rsidRDefault="00F07A0A" w:rsidP="00F07A0A">
      <w:pPr>
        <w:jc w:val="center"/>
        <w:rPr>
          <w:rFonts w:ascii="Times New Roman" w:eastAsia="ＭＳ 明朝" w:hAnsi="Times New Roman" w:cs="Times New Roman"/>
          <w:b/>
          <w:sz w:val="20"/>
          <w:szCs w:val="18"/>
        </w:rPr>
      </w:pPr>
      <w:r w:rsidRPr="002A6CEF">
        <w:rPr>
          <w:rFonts w:ascii="Times New Roman" w:eastAsia="ＭＳ 明朝" w:hAnsi="Times New Roman" w:cs="Times New Roman"/>
          <w:noProof/>
          <w:sz w:val="18"/>
          <w:szCs w:val="21"/>
        </w:rPr>
        <w:drawing>
          <wp:inline distT="0" distB="0" distL="0" distR="0" wp14:anchorId="731316FD" wp14:editId="752CCBD8">
            <wp:extent cx="2869137" cy="1555759"/>
            <wp:effectExtent l="0" t="0" r="1270" b="0"/>
            <wp:docPr id="5216992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99297" name=""/>
                    <pic:cNvPicPr/>
                  </pic:nvPicPr>
                  <pic:blipFill rotWithShape="1">
                    <a:blip r:embed="rId8"/>
                    <a:srcRect t="2423" b="1802"/>
                    <a:stretch/>
                  </pic:blipFill>
                  <pic:spPr bwMode="auto">
                    <a:xfrm>
                      <a:off x="0" y="0"/>
                      <a:ext cx="2913173" cy="1579637"/>
                    </a:xfrm>
                    <a:prstGeom prst="rect">
                      <a:avLst/>
                    </a:prstGeom>
                    <a:ln>
                      <a:noFill/>
                    </a:ln>
                    <a:extLst>
                      <a:ext uri="{53640926-AAD7-44D8-BBD7-CCE9431645EC}">
                        <a14:shadowObscured xmlns:a14="http://schemas.microsoft.com/office/drawing/2010/main"/>
                      </a:ext>
                    </a:extLst>
                  </pic:spPr>
                </pic:pic>
              </a:graphicData>
            </a:graphic>
          </wp:inline>
        </w:drawing>
      </w:r>
    </w:p>
    <w:p w14:paraId="135D9D6A" w14:textId="0FBDCCCC" w:rsidR="007D5FC9" w:rsidRPr="00A90504" w:rsidRDefault="00F07A0A">
      <w:pPr>
        <w:jc w:val="center"/>
        <w:rPr>
          <w:rFonts w:ascii="ＭＳ ゴシック" w:eastAsia="ＭＳ ゴシック" w:hAnsi="ＭＳ ゴシック" w:cs="Times New Roman"/>
          <w:bCs/>
          <w:sz w:val="18"/>
          <w:szCs w:val="18"/>
          <w:rPrChange w:id="6" w:author="原田 裕太" w:date="2024-01-15T12:39:00Z">
            <w:rPr>
              <w:rFonts w:ascii="Times New Roman" w:eastAsia="ＭＳ 明朝" w:hAnsi="Times New Roman" w:cs="Times New Roman"/>
              <w:bCs/>
              <w:sz w:val="18"/>
              <w:szCs w:val="18"/>
            </w:rPr>
          </w:rPrChange>
        </w:rPr>
      </w:pPr>
      <w:r w:rsidRPr="00A90504">
        <w:rPr>
          <w:rFonts w:ascii="ＭＳ ゴシック" w:eastAsia="ＭＳ ゴシック" w:hAnsi="ＭＳ ゴシック" w:cs="Times New Roman" w:hint="eastAsia"/>
          <w:bCs/>
          <w:sz w:val="18"/>
          <w:szCs w:val="18"/>
          <w:rPrChange w:id="7" w:author="原田 裕太" w:date="2024-01-15T12:39:00Z">
            <w:rPr>
              <w:rFonts w:ascii="Times New Roman" w:eastAsia="ＭＳ 明朝" w:hAnsi="Times New Roman" w:cs="Times New Roman" w:hint="eastAsia"/>
              <w:bCs/>
              <w:sz w:val="18"/>
              <w:szCs w:val="18"/>
            </w:rPr>
          </w:rPrChange>
        </w:rPr>
        <w:t>図</w:t>
      </w:r>
      <w:r w:rsidRPr="00A90504">
        <w:rPr>
          <w:rFonts w:ascii="ＭＳ ゴシック" w:eastAsia="ＭＳ ゴシック" w:hAnsi="ＭＳ ゴシック" w:cs="Times New Roman"/>
          <w:bCs/>
          <w:sz w:val="18"/>
          <w:szCs w:val="18"/>
          <w:rPrChange w:id="8" w:author="原田 裕太" w:date="2024-01-15T12:39:00Z">
            <w:rPr>
              <w:rFonts w:ascii="Times New Roman" w:eastAsia="ＭＳ 明朝" w:hAnsi="Times New Roman" w:cs="Times New Roman"/>
              <w:bCs/>
              <w:sz w:val="18"/>
              <w:szCs w:val="18"/>
            </w:rPr>
          </w:rPrChange>
        </w:rPr>
        <w:t>1</w:t>
      </w:r>
      <w:r w:rsidRPr="00A90504">
        <w:rPr>
          <w:rFonts w:ascii="ＭＳ ゴシック" w:eastAsia="ＭＳ ゴシック" w:hAnsi="ＭＳ ゴシック" w:cs="Times New Roman" w:hint="eastAsia"/>
          <w:bCs/>
          <w:sz w:val="18"/>
          <w:szCs w:val="18"/>
          <w:rPrChange w:id="9" w:author="原田 裕太" w:date="2024-01-15T12:39:00Z">
            <w:rPr>
              <w:rFonts w:ascii="Times New Roman" w:eastAsia="ＭＳ 明朝" w:hAnsi="Times New Roman" w:cs="Times New Roman" w:hint="eastAsia"/>
              <w:bCs/>
              <w:sz w:val="18"/>
              <w:szCs w:val="18"/>
            </w:rPr>
          </w:rPrChange>
        </w:rPr>
        <w:t xml:space="preserve">　</w:t>
      </w:r>
      <w:r w:rsidR="004733AC" w:rsidRPr="00A90504">
        <w:rPr>
          <w:rFonts w:ascii="ＭＳ ゴシック" w:eastAsia="ＭＳ ゴシック" w:hAnsi="ＭＳ ゴシック" w:cs="Times New Roman" w:hint="eastAsia"/>
          <w:bCs/>
          <w:sz w:val="18"/>
          <w:szCs w:val="18"/>
          <w:rPrChange w:id="10" w:author="原田 裕太" w:date="2024-01-15T12:39:00Z">
            <w:rPr>
              <w:rFonts w:ascii="Times New Roman" w:eastAsia="ＭＳ 明朝" w:hAnsi="Times New Roman" w:cs="Times New Roman" w:hint="eastAsia"/>
              <w:bCs/>
              <w:sz w:val="18"/>
              <w:szCs w:val="18"/>
            </w:rPr>
          </w:rPrChange>
        </w:rPr>
        <w:t>手法</w:t>
      </w:r>
      <w:r w:rsidRPr="00A90504">
        <w:rPr>
          <w:rFonts w:ascii="ＭＳ ゴシック" w:eastAsia="ＭＳ ゴシック" w:hAnsi="ＭＳ ゴシック" w:cs="Times New Roman" w:hint="eastAsia"/>
          <w:bCs/>
          <w:sz w:val="18"/>
          <w:szCs w:val="18"/>
          <w:rPrChange w:id="11" w:author="原田 裕太" w:date="2024-01-15T12:39:00Z">
            <w:rPr>
              <w:rFonts w:ascii="Times New Roman" w:eastAsia="ＭＳ 明朝" w:hAnsi="Times New Roman" w:cs="Times New Roman" w:hint="eastAsia"/>
              <w:bCs/>
              <w:sz w:val="18"/>
              <w:szCs w:val="18"/>
            </w:rPr>
          </w:rPrChange>
        </w:rPr>
        <w:t>の概要</w:t>
      </w:r>
    </w:p>
    <w:p w14:paraId="012A6938" w14:textId="6F756F3B" w:rsidR="007D5FC9" w:rsidRPr="00E87B93" w:rsidRDefault="007D5FC9" w:rsidP="007D5FC9">
      <w:pPr>
        <w:spacing w:line="220" w:lineRule="exact"/>
        <w:rPr>
          <w:rFonts w:ascii="Times New Roman" w:eastAsia="ＭＳ 明朝" w:hAnsi="Times New Roman" w:cs="Times New Roman"/>
          <w:b/>
          <w:sz w:val="18"/>
          <w:szCs w:val="18"/>
        </w:rPr>
      </w:pPr>
      <w:r w:rsidRPr="00E87B93">
        <w:rPr>
          <w:rFonts w:ascii="Times New Roman" w:eastAsia="ＭＳ 明朝" w:hAnsi="Times New Roman" w:cs="Times New Roman"/>
          <w:b/>
          <w:sz w:val="18"/>
          <w:szCs w:val="18"/>
        </w:rPr>
        <w:lastRenderedPageBreak/>
        <w:t>3.</w:t>
      </w:r>
      <w:r w:rsidR="00B63B1A">
        <w:rPr>
          <w:rFonts w:ascii="Times New Roman" w:eastAsia="ＭＳ 明朝" w:hAnsi="Times New Roman" w:cs="Times New Roman"/>
          <w:b/>
          <w:sz w:val="18"/>
          <w:szCs w:val="18"/>
        </w:rPr>
        <w:t>3</w:t>
      </w:r>
      <w:r w:rsidRPr="00E87B93">
        <w:rPr>
          <w:rFonts w:ascii="Times New Roman" w:eastAsia="ＭＳ 明朝" w:hAnsi="Times New Roman" w:cs="Times New Roman" w:hint="eastAsia"/>
          <w:b/>
          <w:sz w:val="18"/>
          <w:szCs w:val="18"/>
        </w:rPr>
        <w:t xml:space="preserve">　</w:t>
      </w:r>
      <w:r>
        <w:rPr>
          <w:rFonts w:ascii="Times New Roman" w:eastAsia="ＭＳ 明朝" w:hAnsi="Times New Roman" w:cs="Times New Roman" w:hint="eastAsia"/>
          <w:b/>
          <w:sz w:val="18"/>
          <w:szCs w:val="18"/>
        </w:rPr>
        <w:t>データセットの作成</w:t>
      </w:r>
    </w:p>
    <w:p w14:paraId="5494E5BB" w14:textId="657DB71E" w:rsidR="007D5FC9" w:rsidRPr="002A6CEF" w:rsidRDefault="007D5FC9" w:rsidP="002A6CEF">
      <w:pPr>
        <w:spacing w:line="220" w:lineRule="exact"/>
        <w:ind w:firstLineChars="100" w:firstLine="180"/>
        <w:rPr>
          <w:rFonts w:ascii="Times New Roman" w:eastAsia="ＭＳ 明朝" w:hAnsi="Times New Roman" w:cs="Times New Roman"/>
          <w:sz w:val="18"/>
          <w:szCs w:val="21"/>
        </w:rPr>
      </w:pPr>
      <w:r w:rsidRPr="00E87B93">
        <w:rPr>
          <w:rFonts w:ascii="Times New Roman" w:eastAsia="ＭＳ 明朝" w:hAnsi="Times New Roman" w:cs="Times New Roman" w:hint="eastAsia"/>
          <w:sz w:val="18"/>
          <w:szCs w:val="21"/>
        </w:rPr>
        <w:t>本手法の開発には</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過去の学習者たちの論理エラーを含むソースコードをクラスタリングして</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論理エラーごとに</w:t>
      </w:r>
      <w:r w:rsidRPr="00E87B93">
        <w:rPr>
          <w:rFonts w:ascii="Times New Roman" w:eastAsia="ＭＳ 明朝" w:hAnsi="Times New Roman" w:cs="Times New Roman" w:hint="eastAsia"/>
          <w:sz w:val="18"/>
          <w:szCs w:val="21"/>
        </w:rPr>
        <w:t>ラベル付けする必要がある</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そのためはまず</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ソースコードを</w:t>
      </w:r>
      <w:r w:rsidRPr="00E87B93">
        <w:rPr>
          <w:rFonts w:ascii="Times New Roman" w:eastAsia="ＭＳ 明朝" w:hAnsi="Times New Roman" w:cs="Times New Roman"/>
          <w:sz w:val="18"/>
          <w:szCs w:val="21"/>
        </w:rPr>
        <w:t>LLVM</w:t>
      </w:r>
      <w:r>
        <w:rPr>
          <w:rFonts w:ascii="Times New Roman" w:eastAsia="ＭＳ 明朝" w:hAnsi="Times New Roman" w:cs="Times New Roman" w:hint="eastAsia"/>
          <w:sz w:val="18"/>
          <w:szCs w:val="21"/>
        </w:rPr>
        <w:t>（</w:t>
      </w:r>
      <w:r>
        <w:rPr>
          <w:rFonts w:ascii="Times New Roman" w:eastAsia="ＭＳ 明朝" w:hAnsi="Times New Roman" w:cs="Times New Roman"/>
          <w:sz w:val="18"/>
          <w:szCs w:val="21"/>
        </w:rPr>
        <w:t>Low Level Virtual Machine</w:t>
      </w:r>
      <w:r>
        <w:rPr>
          <w:rFonts w:ascii="Times New Roman" w:eastAsia="ＭＳ 明朝" w:hAnsi="Times New Roman" w:cs="Times New Roman" w:hint="eastAsia"/>
          <w:sz w:val="18"/>
          <w:szCs w:val="21"/>
        </w:rPr>
        <w:t>）</w:t>
      </w:r>
      <w:r w:rsidRPr="00E87B93">
        <w:rPr>
          <w:rFonts w:ascii="Times New Roman" w:eastAsia="ＭＳ 明朝" w:hAnsi="Times New Roman" w:cs="Times New Roman" w:hint="eastAsia"/>
          <w:sz w:val="18"/>
          <w:szCs w:val="21"/>
        </w:rPr>
        <w:t>でコンパイルして抽象構文木を抽出する</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次に</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抽象構文木のノードをもとに</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リテラル部と重みからなるトークン列の生成を行う</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その後</w:t>
      </w:r>
      <w:r w:rsidRPr="00E87B93">
        <w:rPr>
          <w:rFonts w:ascii="Times New Roman" w:eastAsia="ＭＳ 明朝" w:hAnsi="Times New Roman" w:cs="Times New Roman"/>
          <w:sz w:val="18"/>
          <w:szCs w:val="21"/>
        </w:rPr>
        <w:t>, Torres</w:t>
      </w:r>
      <w:ins w:id="12" w:author="原田 裕太" w:date="2024-01-15T12:51:00Z">
        <w:r w:rsidR="00080599">
          <w:rPr>
            <w:rFonts w:ascii="Times New Roman" w:eastAsia="ＭＳ 明朝" w:hAnsi="Times New Roman" w:cs="Times New Roman" w:hint="eastAsia"/>
            <w:sz w:val="18"/>
            <w:szCs w:val="21"/>
          </w:rPr>
          <w:t>ほか</w:t>
        </w:r>
      </w:ins>
      <w:del w:id="13" w:author="原田 裕太" w:date="2024-01-15T12:50:00Z">
        <w:r w:rsidRPr="00E87B93" w:rsidDel="00080599">
          <w:rPr>
            <w:rFonts w:ascii="Times New Roman" w:eastAsia="ＭＳ 明朝" w:hAnsi="Times New Roman" w:cs="Times New Roman" w:hint="eastAsia"/>
            <w:sz w:val="18"/>
            <w:szCs w:val="21"/>
          </w:rPr>
          <w:delText>ら</w:delText>
        </w:r>
      </w:del>
      <w:r w:rsidRPr="00E87B93">
        <w:rPr>
          <w:rFonts w:ascii="Times New Roman" w:eastAsia="ＭＳ 明朝" w:hAnsi="Times New Roman" w:cs="Times New Roman"/>
          <w:sz w:val="18"/>
          <w:szCs w:val="21"/>
          <w:vertAlign w:val="superscript"/>
        </w:rPr>
        <w:t>[4]</w:t>
      </w:r>
      <w:r w:rsidRPr="00E87B93">
        <w:rPr>
          <w:rFonts w:ascii="Times New Roman" w:eastAsia="ＭＳ 明朝" w:hAnsi="Times New Roman" w:cs="Times New Roman" w:hint="eastAsia"/>
          <w:sz w:val="18"/>
          <w:szCs w:val="21"/>
        </w:rPr>
        <w:t>の提唱する</w:t>
      </w:r>
      <w:r w:rsidRPr="00E87B93">
        <w:rPr>
          <w:rFonts w:ascii="Times New Roman" w:eastAsia="ＭＳ 明朝" w:hAnsi="Times New Roman" w:cs="Times New Roman"/>
          <w:sz w:val="18"/>
          <w:szCs w:val="21"/>
        </w:rPr>
        <w:t>Kast1 spectrum kernel</w:t>
      </w:r>
      <w:r w:rsidRPr="00E87B93">
        <w:rPr>
          <w:rFonts w:ascii="Times New Roman" w:eastAsia="ＭＳ 明朝" w:hAnsi="Times New Roman" w:cs="Times New Roman" w:hint="eastAsia"/>
          <w:sz w:val="18"/>
          <w:szCs w:val="21"/>
        </w:rPr>
        <w:t>を用いてソースコード間の類似度を算出する</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最後に</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算出した類似度から</w:t>
      </w:r>
      <w:r w:rsidRPr="00E87B93">
        <w:rPr>
          <w:rFonts w:ascii="Times New Roman" w:eastAsia="ＭＳ 明朝" w:hAnsi="Times New Roman" w:cs="Times New Roman"/>
          <w:sz w:val="18"/>
          <w:szCs w:val="21"/>
        </w:rPr>
        <w:t>SciPy</w:t>
      </w:r>
      <w:r w:rsidRPr="00E87B93">
        <w:rPr>
          <w:rFonts w:ascii="Times New Roman" w:eastAsia="ＭＳ 明朝" w:hAnsi="Times New Roman" w:cs="Times New Roman" w:hint="eastAsia"/>
          <w:sz w:val="18"/>
          <w:szCs w:val="21"/>
        </w:rPr>
        <w:t>の</w:t>
      </w:r>
      <w:r w:rsidRPr="00E87B93">
        <w:rPr>
          <w:rFonts w:ascii="Times New Roman" w:eastAsia="ＭＳ 明朝" w:hAnsi="Times New Roman" w:cs="Times New Roman"/>
          <w:sz w:val="18"/>
          <w:szCs w:val="21"/>
        </w:rPr>
        <w:t>linkage</w:t>
      </w:r>
      <w:r w:rsidRPr="00E87B93">
        <w:rPr>
          <w:rFonts w:ascii="Times New Roman" w:eastAsia="ＭＳ 明朝" w:hAnsi="Times New Roman" w:cs="Times New Roman" w:hint="eastAsia"/>
          <w:sz w:val="18"/>
          <w:szCs w:val="21"/>
        </w:rPr>
        <w:t>関数を用いたクラスタリングによりラベル付けを行う</w:t>
      </w:r>
      <w:r w:rsidRPr="00E87B93">
        <w:rPr>
          <w:rFonts w:ascii="Times New Roman" w:eastAsia="ＭＳ 明朝" w:hAnsi="Times New Roman" w:cs="Times New Roman"/>
          <w:sz w:val="18"/>
          <w:szCs w:val="21"/>
        </w:rPr>
        <w:t xml:space="preserve">. </w:t>
      </w:r>
      <w:r w:rsidRPr="00E87B93">
        <w:rPr>
          <w:rFonts w:ascii="Times New Roman" w:eastAsia="ＭＳ 明朝" w:hAnsi="Times New Roman" w:cs="Times New Roman" w:hint="eastAsia"/>
          <w:sz w:val="18"/>
          <w:szCs w:val="21"/>
        </w:rPr>
        <w:t>デンドログラムの一例を</w:t>
      </w:r>
      <w:r w:rsidRPr="00080599">
        <w:rPr>
          <w:rFonts w:ascii="ＭＳ ゴシック" w:eastAsia="ＭＳ ゴシック" w:hAnsi="ＭＳ ゴシック" w:cs="Times New Roman" w:hint="eastAsia"/>
          <w:sz w:val="18"/>
          <w:szCs w:val="21"/>
          <w:rPrChange w:id="14" w:author="原田 裕太" w:date="2024-01-15T12:51:00Z">
            <w:rPr>
              <w:rFonts w:ascii="Times New Roman" w:eastAsia="ＭＳ 明朝" w:hAnsi="Times New Roman" w:cs="Times New Roman" w:hint="eastAsia"/>
              <w:sz w:val="18"/>
              <w:szCs w:val="21"/>
            </w:rPr>
          </w:rPrChange>
        </w:rPr>
        <w:t>図</w:t>
      </w:r>
      <w:r w:rsidRPr="00080599">
        <w:rPr>
          <w:rFonts w:ascii="ＭＳ ゴシック" w:eastAsia="ＭＳ ゴシック" w:hAnsi="ＭＳ ゴシック" w:cs="Times New Roman"/>
          <w:sz w:val="18"/>
          <w:szCs w:val="21"/>
          <w:rPrChange w:id="15" w:author="原田 裕太" w:date="2024-01-15T12:51:00Z">
            <w:rPr>
              <w:rFonts w:ascii="Times New Roman" w:eastAsia="ＭＳ 明朝" w:hAnsi="Times New Roman" w:cs="Times New Roman"/>
              <w:sz w:val="18"/>
              <w:szCs w:val="21"/>
            </w:rPr>
          </w:rPrChange>
        </w:rPr>
        <w:t>2</w:t>
      </w:r>
      <w:r w:rsidRPr="00E87B93">
        <w:rPr>
          <w:rFonts w:ascii="Times New Roman" w:eastAsia="ＭＳ 明朝" w:hAnsi="Times New Roman" w:cs="Times New Roman" w:hint="eastAsia"/>
          <w:sz w:val="18"/>
          <w:szCs w:val="21"/>
        </w:rPr>
        <w:t>に示す</w:t>
      </w:r>
      <w:r w:rsidRPr="00E87B93">
        <w:rPr>
          <w:rFonts w:ascii="Times New Roman" w:eastAsia="ＭＳ 明朝" w:hAnsi="Times New Roman" w:cs="Times New Roman"/>
          <w:sz w:val="18"/>
          <w:szCs w:val="21"/>
        </w:rPr>
        <w:t xml:space="preserve">. </w:t>
      </w:r>
    </w:p>
    <w:p w14:paraId="1D519661" w14:textId="37113856" w:rsidR="004733AC" w:rsidRPr="002A6CEF" w:rsidRDefault="007D5FC9" w:rsidP="002A6CEF">
      <w:pPr>
        <w:jc w:val="center"/>
        <w:rPr>
          <w:rFonts w:ascii="Times New Roman" w:eastAsia="ＭＳ 明朝" w:hAnsi="Times New Roman" w:cs="Times New Roman"/>
          <w:b/>
          <w:sz w:val="20"/>
          <w:szCs w:val="18"/>
        </w:rPr>
      </w:pPr>
      <w:r w:rsidRPr="00B94E45">
        <w:rPr>
          <w:rFonts w:ascii="Times New Roman" w:eastAsia="ＭＳ 明朝" w:hAnsi="Times New Roman" w:cs="Times New Roman"/>
          <w:noProof/>
          <w:sz w:val="18"/>
          <w:szCs w:val="21"/>
        </w:rPr>
        <w:drawing>
          <wp:inline distT="0" distB="0" distL="0" distR="0" wp14:anchorId="5B033B07" wp14:editId="741CA8B4">
            <wp:extent cx="3104515" cy="1889125"/>
            <wp:effectExtent l="0" t="0" r="0" b="3175"/>
            <wp:docPr id="956140164" name="図 2"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0162" name="図 9" descr="グラフ, ヒストグラム&#10;&#10;自動的に生成された説明"/>
                    <pic:cNvPicPr/>
                  </pic:nvPicPr>
                  <pic:blipFill>
                    <a:blip r:embed="rId9"/>
                    <a:stretch>
                      <a:fillRect/>
                    </a:stretch>
                  </pic:blipFill>
                  <pic:spPr>
                    <a:xfrm>
                      <a:off x="0" y="0"/>
                      <a:ext cx="3104515" cy="1889125"/>
                    </a:xfrm>
                    <a:prstGeom prst="rect">
                      <a:avLst/>
                    </a:prstGeom>
                  </pic:spPr>
                </pic:pic>
              </a:graphicData>
            </a:graphic>
          </wp:inline>
        </w:drawing>
      </w:r>
    </w:p>
    <w:p w14:paraId="0BCB824F" w14:textId="38C55525" w:rsidR="007D5FC9" w:rsidRPr="00A90504" w:rsidRDefault="007D5FC9" w:rsidP="002A6CEF">
      <w:pPr>
        <w:spacing w:line="220" w:lineRule="exact"/>
        <w:jc w:val="center"/>
        <w:rPr>
          <w:rFonts w:ascii="ＭＳ ゴシック" w:eastAsia="ＭＳ ゴシック" w:hAnsi="ＭＳ ゴシック" w:cs="Times New Roman"/>
          <w:bCs/>
          <w:sz w:val="18"/>
          <w:szCs w:val="18"/>
          <w:rPrChange w:id="16" w:author="原田 裕太" w:date="2024-01-15T12:39:00Z">
            <w:rPr>
              <w:rFonts w:ascii="Times New Roman" w:eastAsia="ＭＳ 明朝" w:hAnsi="Times New Roman" w:cs="Times New Roman"/>
              <w:bCs/>
              <w:sz w:val="18"/>
              <w:szCs w:val="18"/>
            </w:rPr>
          </w:rPrChange>
        </w:rPr>
      </w:pPr>
      <w:r w:rsidRPr="00A90504">
        <w:rPr>
          <w:rFonts w:ascii="ＭＳ ゴシック" w:eastAsia="ＭＳ ゴシック" w:hAnsi="ＭＳ ゴシック" w:cs="Times New Roman" w:hint="eastAsia"/>
          <w:bCs/>
          <w:sz w:val="18"/>
          <w:szCs w:val="18"/>
          <w:rPrChange w:id="17" w:author="原田 裕太" w:date="2024-01-15T12:39:00Z">
            <w:rPr>
              <w:rFonts w:ascii="Times New Roman" w:eastAsia="ＭＳ 明朝" w:hAnsi="Times New Roman" w:cs="Times New Roman" w:hint="eastAsia"/>
              <w:bCs/>
              <w:sz w:val="18"/>
              <w:szCs w:val="18"/>
            </w:rPr>
          </w:rPrChange>
        </w:rPr>
        <w:t>図</w:t>
      </w:r>
      <w:r w:rsidRPr="00A90504">
        <w:rPr>
          <w:rFonts w:ascii="ＭＳ ゴシック" w:eastAsia="ＭＳ ゴシック" w:hAnsi="ＭＳ ゴシック" w:cs="Times New Roman"/>
          <w:bCs/>
          <w:sz w:val="18"/>
          <w:szCs w:val="18"/>
          <w:rPrChange w:id="18" w:author="原田 裕太" w:date="2024-01-15T12:39:00Z">
            <w:rPr>
              <w:rFonts w:ascii="Times New Roman" w:eastAsia="ＭＳ 明朝" w:hAnsi="Times New Roman" w:cs="Times New Roman"/>
              <w:bCs/>
              <w:sz w:val="18"/>
              <w:szCs w:val="18"/>
            </w:rPr>
          </w:rPrChange>
        </w:rPr>
        <w:t>2</w:t>
      </w:r>
      <w:r w:rsidRPr="00A90504">
        <w:rPr>
          <w:rFonts w:ascii="ＭＳ ゴシック" w:eastAsia="ＭＳ ゴシック" w:hAnsi="ＭＳ ゴシック" w:cs="Times New Roman" w:hint="eastAsia"/>
          <w:bCs/>
          <w:sz w:val="18"/>
          <w:szCs w:val="18"/>
          <w:rPrChange w:id="19" w:author="原田 裕太" w:date="2024-01-15T12:39:00Z">
            <w:rPr>
              <w:rFonts w:ascii="Times New Roman" w:eastAsia="ＭＳ 明朝" w:hAnsi="Times New Roman" w:cs="Times New Roman" w:hint="eastAsia"/>
              <w:bCs/>
              <w:sz w:val="18"/>
              <w:szCs w:val="18"/>
            </w:rPr>
          </w:rPrChange>
        </w:rPr>
        <w:t xml:space="preserve">　課題</w:t>
      </w:r>
      <w:r w:rsidRPr="00A90504">
        <w:rPr>
          <w:rFonts w:ascii="ＭＳ ゴシック" w:eastAsia="ＭＳ ゴシック" w:hAnsi="ＭＳ ゴシック" w:cs="Times New Roman"/>
          <w:bCs/>
          <w:sz w:val="18"/>
          <w:szCs w:val="18"/>
          <w:rPrChange w:id="20" w:author="原田 裕太" w:date="2024-01-15T12:39:00Z">
            <w:rPr>
              <w:rFonts w:ascii="Times New Roman" w:eastAsia="ＭＳ 明朝" w:hAnsi="Times New Roman" w:cs="Times New Roman"/>
              <w:bCs/>
              <w:sz w:val="18"/>
              <w:szCs w:val="18"/>
            </w:rPr>
          </w:rPrChange>
        </w:rPr>
        <w:t>35</w:t>
      </w:r>
      <w:r w:rsidRPr="00A90504">
        <w:rPr>
          <w:rFonts w:ascii="ＭＳ ゴシック" w:eastAsia="ＭＳ ゴシック" w:hAnsi="ＭＳ ゴシック" w:cs="Times New Roman" w:hint="eastAsia"/>
          <w:bCs/>
          <w:sz w:val="18"/>
          <w:szCs w:val="18"/>
          <w:rPrChange w:id="21" w:author="原田 裕太" w:date="2024-01-15T12:39:00Z">
            <w:rPr>
              <w:rFonts w:ascii="Times New Roman" w:eastAsia="ＭＳ 明朝" w:hAnsi="Times New Roman" w:cs="Times New Roman" w:hint="eastAsia"/>
              <w:bCs/>
              <w:sz w:val="18"/>
              <w:szCs w:val="18"/>
            </w:rPr>
          </w:rPrChange>
        </w:rPr>
        <w:t>のデンドログラム</w:t>
      </w:r>
    </w:p>
    <w:p w14:paraId="4AFC65E4" w14:textId="19DBD9FC" w:rsidR="00B94E45" w:rsidRDefault="00B94E45" w:rsidP="002A6CEF">
      <w:pPr>
        <w:spacing w:line="220" w:lineRule="exact"/>
        <w:rPr>
          <w:rFonts w:ascii="Times New Roman" w:eastAsia="ＭＳ 明朝" w:hAnsi="Times New Roman" w:cs="Times New Roman"/>
          <w:b/>
          <w:bCs/>
          <w:sz w:val="18"/>
          <w:szCs w:val="21"/>
        </w:rPr>
      </w:pPr>
    </w:p>
    <w:p w14:paraId="33E840C6" w14:textId="640F0B88" w:rsidR="00D62821" w:rsidRDefault="00247202" w:rsidP="002A6CEF">
      <w:pPr>
        <w:spacing w:line="220" w:lineRule="exact"/>
        <w:ind w:firstLineChars="100" w:firstLine="180"/>
        <w:rPr>
          <w:rFonts w:ascii="Times New Roman" w:eastAsia="ＭＳ 明朝" w:hAnsi="Times New Roman" w:cs="Times New Roman"/>
          <w:sz w:val="18"/>
          <w:szCs w:val="21"/>
        </w:rPr>
      </w:pPr>
      <w:r w:rsidRPr="00080599">
        <w:rPr>
          <w:rFonts w:ascii="ＭＳ ゴシック" w:eastAsia="ＭＳ ゴシック" w:hAnsi="ＭＳ ゴシック" w:cs="Times New Roman" w:hint="eastAsia"/>
          <w:sz w:val="18"/>
          <w:szCs w:val="21"/>
          <w:rPrChange w:id="22" w:author="原田 裕太" w:date="2024-01-15T12:47:00Z">
            <w:rPr>
              <w:rFonts w:ascii="Times New Roman" w:eastAsia="ＭＳ 明朝" w:hAnsi="Times New Roman" w:cs="Times New Roman" w:hint="eastAsia"/>
              <w:sz w:val="18"/>
              <w:szCs w:val="21"/>
            </w:rPr>
          </w:rPrChange>
        </w:rPr>
        <w:t>図</w:t>
      </w:r>
      <w:r w:rsidRPr="00080599">
        <w:rPr>
          <w:rFonts w:ascii="ＭＳ ゴシック" w:eastAsia="ＭＳ ゴシック" w:hAnsi="ＭＳ ゴシック" w:cs="Times New Roman"/>
          <w:sz w:val="18"/>
          <w:szCs w:val="21"/>
          <w:rPrChange w:id="23" w:author="原田 裕太" w:date="2024-01-15T12:47:00Z">
            <w:rPr>
              <w:rFonts w:ascii="Times New Roman" w:eastAsia="ＭＳ 明朝" w:hAnsi="Times New Roman" w:cs="Times New Roman"/>
              <w:sz w:val="18"/>
              <w:szCs w:val="21"/>
            </w:rPr>
          </w:rPrChange>
        </w:rPr>
        <w:t>2</w:t>
      </w:r>
      <w:r>
        <w:rPr>
          <w:rFonts w:ascii="Times New Roman" w:eastAsia="ＭＳ 明朝" w:hAnsi="Times New Roman" w:cs="Times New Roman" w:hint="eastAsia"/>
          <w:sz w:val="18"/>
          <w:szCs w:val="21"/>
        </w:rPr>
        <w:t>は課題</w:t>
      </w:r>
      <w:r>
        <w:rPr>
          <w:rFonts w:ascii="Times New Roman" w:eastAsia="ＭＳ 明朝" w:hAnsi="Times New Roman" w:cs="Times New Roman"/>
          <w:sz w:val="18"/>
          <w:szCs w:val="21"/>
        </w:rPr>
        <w:t>35</w:t>
      </w:r>
      <w:r w:rsidR="00FA1907">
        <w:rPr>
          <w:rFonts w:ascii="Times New Roman" w:eastAsia="ＭＳ 明朝" w:hAnsi="Times New Roman" w:cs="Times New Roman" w:hint="eastAsia"/>
          <w:sz w:val="18"/>
          <w:szCs w:val="21"/>
        </w:rPr>
        <w:t>の</w:t>
      </w:r>
      <w:r>
        <w:rPr>
          <w:rFonts w:ascii="Times New Roman" w:eastAsia="ＭＳ 明朝" w:hAnsi="Times New Roman" w:cs="Times New Roman" w:hint="eastAsia"/>
          <w:sz w:val="18"/>
          <w:szCs w:val="21"/>
        </w:rPr>
        <w:t>デンドログラムである</w:t>
      </w:r>
      <w:r>
        <w:rPr>
          <w:rFonts w:ascii="Times New Roman" w:eastAsia="ＭＳ 明朝" w:hAnsi="Times New Roman" w:cs="Times New Roman"/>
          <w:sz w:val="18"/>
          <w:szCs w:val="21"/>
        </w:rPr>
        <w:t xml:space="preserve">. </w:t>
      </w:r>
      <w:r w:rsidR="00B321A2">
        <w:rPr>
          <w:rFonts w:ascii="Times New Roman" w:eastAsia="ＭＳ 明朝" w:hAnsi="Times New Roman" w:cs="Times New Roman" w:hint="eastAsia"/>
          <w:sz w:val="18"/>
          <w:szCs w:val="21"/>
        </w:rPr>
        <w:t>デンドログラムは</w:t>
      </w:r>
      <w:r w:rsidR="00B321A2">
        <w:rPr>
          <w:rFonts w:ascii="Times New Roman" w:eastAsia="ＭＳ 明朝" w:hAnsi="Times New Roman" w:cs="Times New Roman"/>
          <w:sz w:val="18"/>
          <w:szCs w:val="21"/>
        </w:rPr>
        <w:t xml:space="preserve">, </w:t>
      </w:r>
      <w:r w:rsidR="005919A1">
        <w:rPr>
          <w:rFonts w:ascii="Times New Roman" w:eastAsia="ＭＳ 明朝" w:hAnsi="Times New Roman" w:cs="Times New Roman" w:hint="eastAsia"/>
          <w:sz w:val="18"/>
          <w:szCs w:val="21"/>
        </w:rPr>
        <w:t>縦</w:t>
      </w:r>
      <w:r w:rsidR="00B321A2">
        <w:rPr>
          <w:rFonts w:ascii="Times New Roman" w:eastAsia="ＭＳ 明朝" w:hAnsi="Times New Roman" w:cs="Times New Roman" w:hint="eastAsia"/>
          <w:sz w:val="18"/>
          <w:szCs w:val="21"/>
        </w:rPr>
        <w:t>軸を閾値としており</w:t>
      </w:r>
      <w:r w:rsidR="00B321A2">
        <w:rPr>
          <w:rFonts w:ascii="Times New Roman" w:eastAsia="ＭＳ 明朝" w:hAnsi="Times New Roman" w:cs="Times New Roman"/>
          <w:sz w:val="18"/>
          <w:szCs w:val="21"/>
        </w:rPr>
        <w:t xml:space="preserve">, </w:t>
      </w:r>
      <w:r w:rsidR="00B321A2">
        <w:rPr>
          <w:rFonts w:ascii="Times New Roman" w:eastAsia="ＭＳ 明朝" w:hAnsi="Times New Roman" w:cs="Times New Roman" w:hint="eastAsia"/>
          <w:sz w:val="18"/>
          <w:szCs w:val="21"/>
        </w:rPr>
        <w:t>閾値によって</w:t>
      </w:r>
      <w:r w:rsidR="005919A1">
        <w:rPr>
          <w:rFonts w:ascii="Times New Roman" w:eastAsia="ＭＳ 明朝" w:hAnsi="Times New Roman" w:cs="Times New Roman" w:hint="eastAsia"/>
          <w:sz w:val="18"/>
          <w:szCs w:val="21"/>
        </w:rPr>
        <w:t>クラスタ数は</w:t>
      </w:r>
      <w:r w:rsidR="00B321A2">
        <w:rPr>
          <w:rFonts w:ascii="Times New Roman" w:eastAsia="ＭＳ 明朝" w:hAnsi="Times New Roman" w:cs="Times New Roman" w:hint="eastAsia"/>
          <w:sz w:val="18"/>
          <w:szCs w:val="21"/>
        </w:rPr>
        <w:t>変動する</w:t>
      </w:r>
      <w:r w:rsidR="00B321A2">
        <w:rPr>
          <w:rFonts w:ascii="Times New Roman" w:eastAsia="ＭＳ 明朝" w:hAnsi="Times New Roman" w:cs="Times New Roman"/>
          <w:sz w:val="18"/>
          <w:szCs w:val="21"/>
        </w:rPr>
        <w:t xml:space="preserve">. </w:t>
      </w:r>
      <w:r w:rsidR="005919A1">
        <w:rPr>
          <w:rFonts w:ascii="Times New Roman" w:eastAsia="ＭＳ 明朝" w:hAnsi="Times New Roman" w:cs="Times New Roman" w:hint="eastAsia"/>
          <w:sz w:val="18"/>
          <w:szCs w:val="21"/>
        </w:rPr>
        <w:t>例えば</w:t>
      </w:r>
      <w:r w:rsidR="005919A1">
        <w:rPr>
          <w:rFonts w:ascii="Times New Roman" w:eastAsia="ＭＳ 明朝" w:hAnsi="Times New Roman" w:cs="Times New Roman"/>
          <w:sz w:val="18"/>
          <w:szCs w:val="21"/>
        </w:rPr>
        <w:t xml:space="preserve">, </w:t>
      </w:r>
      <w:r w:rsidR="007D5FC9" w:rsidRPr="00080599">
        <w:rPr>
          <w:rFonts w:ascii="ＭＳ ゴシック" w:eastAsia="ＭＳ ゴシック" w:hAnsi="ＭＳ ゴシック" w:cs="Times New Roman" w:hint="eastAsia"/>
          <w:sz w:val="18"/>
          <w:szCs w:val="21"/>
          <w:rPrChange w:id="24" w:author="原田 裕太" w:date="2024-01-15T12:51:00Z">
            <w:rPr>
              <w:rFonts w:ascii="Times New Roman" w:eastAsia="ＭＳ 明朝" w:hAnsi="Times New Roman" w:cs="Times New Roman" w:hint="eastAsia"/>
              <w:sz w:val="18"/>
              <w:szCs w:val="21"/>
            </w:rPr>
          </w:rPrChange>
        </w:rPr>
        <w:t>図</w:t>
      </w:r>
      <w:r w:rsidR="007D5FC9" w:rsidRPr="00080599">
        <w:rPr>
          <w:rFonts w:ascii="ＭＳ ゴシック" w:eastAsia="ＭＳ ゴシック" w:hAnsi="ＭＳ ゴシック" w:cs="Times New Roman"/>
          <w:sz w:val="18"/>
          <w:szCs w:val="21"/>
          <w:rPrChange w:id="25" w:author="原田 裕太" w:date="2024-01-15T12:51:00Z">
            <w:rPr>
              <w:rFonts w:ascii="Times New Roman" w:eastAsia="ＭＳ 明朝" w:hAnsi="Times New Roman" w:cs="Times New Roman"/>
              <w:sz w:val="18"/>
              <w:szCs w:val="21"/>
            </w:rPr>
          </w:rPrChange>
        </w:rPr>
        <w:t>2</w:t>
      </w:r>
      <w:r w:rsidR="007D5FC9">
        <w:rPr>
          <w:rFonts w:ascii="Times New Roman" w:eastAsia="ＭＳ 明朝" w:hAnsi="Times New Roman" w:cs="Times New Roman" w:hint="eastAsia"/>
          <w:sz w:val="18"/>
          <w:szCs w:val="21"/>
        </w:rPr>
        <w:t>において</w:t>
      </w:r>
      <w:r w:rsidR="007D5FC9">
        <w:rPr>
          <w:rFonts w:ascii="Times New Roman" w:eastAsia="ＭＳ 明朝" w:hAnsi="Times New Roman" w:cs="Times New Roman"/>
          <w:sz w:val="18"/>
          <w:szCs w:val="21"/>
        </w:rPr>
        <w:t xml:space="preserve">, </w:t>
      </w:r>
      <w:r w:rsidR="00B321A2">
        <w:rPr>
          <w:rFonts w:ascii="Times New Roman" w:eastAsia="ＭＳ 明朝" w:hAnsi="Times New Roman" w:cs="Times New Roman" w:hint="eastAsia"/>
          <w:sz w:val="18"/>
          <w:szCs w:val="21"/>
        </w:rPr>
        <w:t>閾値を</w:t>
      </w:r>
      <w:r w:rsidR="00B321A2">
        <w:rPr>
          <w:rFonts w:ascii="Times New Roman" w:eastAsia="ＭＳ 明朝" w:hAnsi="Times New Roman" w:cs="Times New Roman"/>
          <w:sz w:val="18"/>
          <w:szCs w:val="21"/>
        </w:rPr>
        <w:t>20</w:t>
      </w:r>
      <w:r w:rsidR="00B321A2">
        <w:rPr>
          <w:rFonts w:ascii="Times New Roman" w:eastAsia="ＭＳ 明朝" w:hAnsi="Times New Roman" w:cs="Times New Roman" w:hint="eastAsia"/>
          <w:sz w:val="18"/>
          <w:szCs w:val="21"/>
        </w:rPr>
        <w:t>とするとクラスタ数は</w:t>
      </w:r>
      <w:r w:rsidR="00B321A2">
        <w:rPr>
          <w:rFonts w:ascii="Times New Roman" w:eastAsia="ＭＳ 明朝" w:hAnsi="Times New Roman" w:cs="Times New Roman"/>
          <w:sz w:val="18"/>
          <w:szCs w:val="21"/>
        </w:rPr>
        <w:t>4</w:t>
      </w:r>
      <w:r w:rsidR="00B321A2">
        <w:rPr>
          <w:rFonts w:ascii="Times New Roman" w:eastAsia="ＭＳ 明朝" w:hAnsi="Times New Roman" w:cs="Times New Roman" w:hint="eastAsia"/>
          <w:sz w:val="18"/>
          <w:szCs w:val="21"/>
        </w:rPr>
        <w:t>となる</w:t>
      </w:r>
      <w:r w:rsidR="00B321A2">
        <w:rPr>
          <w:rFonts w:ascii="Times New Roman" w:eastAsia="ＭＳ 明朝" w:hAnsi="Times New Roman" w:cs="Times New Roman"/>
          <w:sz w:val="18"/>
          <w:szCs w:val="21"/>
        </w:rPr>
        <w:t xml:space="preserve">. </w:t>
      </w:r>
      <w:r w:rsidR="00D62821">
        <w:rPr>
          <w:rFonts w:ascii="Times New Roman" w:eastAsia="ＭＳ 明朝" w:hAnsi="Times New Roman" w:cs="Times New Roman" w:hint="eastAsia"/>
          <w:sz w:val="18"/>
          <w:szCs w:val="21"/>
        </w:rPr>
        <w:t>本研究ではデータセット作成</w:t>
      </w:r>
      <w:r w:rsidR="00D62821" w:rsidRPr="00E87B93">
        <w:rPr>
          <w:rFonts w:ascii="Times New Roman" w:eastAsia="ＭＳ 明朝" w:hAnsi="Times New Roman" w:cs="Times New Roman" w:hint="eastAsia"/>
          <w:sz w:val="18"/>
          <w:szCs w:val="21"/>
        </w:rPr>
        <w:t>にあたってどの閾値が最適かを判断するため様々な閾値で</w:t>
      </w:r>
      <w:r w:rsidR="00B94E45">
        <w:rPr>
          <w:rFonts w:ascii="Times New Roman" w:eastAsia="ＭＳ 明朝" w:hAnsi="Times New Roman" w:cs="Times New Roman" w:hint="eastAsia"/>
          <w:sz w:val="18"/>
          <w:szCs w:val="21"/>
        </w:rPr>
        <w:t>の分析</w:t>
      </w:r>
      <w:r w:rsidR="00D62821" w:rsidRPr="00E87B93">
        <w:rPr>
          <w:rFonts w:ascii="Times New Roman" w:eastAsia="ＭＳ 明朝" w:hAnsi="Times New Roman" w:cs="Times New Roman" w:hint="eastAsia"/>
          <w:sz w:val="18"/>
          <w:szCs w:val="21"/>
        </w:rPr>
        <w:t>を行なった</w:t>
      </w:r>
      <w:r w:rsidR="00D62821" w:rsidRPr="00E87B93">
        <w:rPr>
          <w:rFonts w:ascii="Times New Roman" w:eastAsia="ＭＳ 明朝" w:hAnsi="Times New Roman" w:cs="Times New Roman"/>
          <w:sz w:val="18"/>
          <w:szCs w:val="21"/>
        </w:rPr>
        <w:t>.</w:t>
      </w:r>
    </w:p>
    <w:p w14:paraId="428609F4" w14:textId="52E9B494" w:rsidR="00431754" w:rsidRDefault="00D62821" w:rsidP="00B94E45">
      <w:pPr>
        <w:spacing w:line="220" w:lineRule="exact"/>
        <w:ind w:firstLineChars="100" w:firstLine="180"/>
        <w:rPr>
          <w:rFonts w:ascii="Times New Roman" w:eastAsia="ＭＳ 明朝" w:hAnsi="Times New Roman" w:cs="Times New Roman"/>
          <w:sz w:val="18"/>
          <w:szCs w:val="21"/>
        </w:rPr>
      </w:pPr>
      <w:r w:rsidRPr="00080599">
        <w:rPr>
          <w:rFonts w:ascii="ＭＳ ゴシック" w:eastAsia="ＭＳ ゴシック" w:hAnsi="ＭＳ ゴシック" w:cs="Times New Roman" w:hint="eastAsia"/>
          <w:sz w:val="18"/>
          <w:szCs w:val="21"/>
          <w:rPrChange w:id="26" w:author="原田 裕太" w:date="2024-01-15T12:47:00Z">
            <w:rPr>
              <w:rFonts w:ascii="Times New Roman" w:eastAsia="ＭＳ 明朝" w:hAnsi="Times New Roman" w:cs="Times New Roman" w:hint="eastAsia"/>
              <w:sz w:val="18"/>
              <w:szCs w:val="21"/>
            </w:rPr>
          </w:rPrChange>
        </w:rPr>
        <w:t>表</w:t>
      </w:r>
      <w:r w:rsidRPr="00080599">
        <w:rPr>
          <w:rFonts w:ascii="ＭＳ ゴシック" w:eastAsia="ＭＳ ゴシック" w:hAnsi="ＭＳ ゴシック" w:cs="Times New Roman"/>
          <w:sz w:val="18"/>
          <w:szCs w:val="21"/>
          <w:rPrChange w:id="27" w:author="原田 裕太" w:date="2024-01-15T12:47:00Z">
            <w:rPr>
              <w:rFonts w:ascii="Times New Roman" w:eastAsia="ＭＳ 明朝" w:hAnsi="Times New Roman" w:cs="Times New Roman"/>
              <w:sz w:val="18"/>
              <w:szCs w:val="21"/>
            </w:rPr>
          </w:rPrChange>
        </w:rPr>
        <w:t>1</w:t>
      </w:r>
      <w:r>
        <w:rPr>
          <w:rFonts w:ascii="Times New Roman" w:eastAsia="ＭＳ 明朝" w:hAnsi="Times New Roman" w:cs="Times New Roman" w:hint="eastAsia"/>
          <w:sz w:val="18"/>
          <w:szCs w:val="21"/>
        </w:rPr>
        <w:t>のように</w:t>
      </w:r>
      <w:r>
        <w:rPr>
          <w:rFonts w:ascii="Times New Roman" w:eastAsia="ＭＳ 明朝" w:hAnsi="Times New Roman" w:cs="Times New Roman"/>
          <w:sz w:val="18"/>
          <w:szCs w:val="21"/>
        </w:rPr>
        <w:t xml:space="preserve">, </w:t>
      </w:r>
      <w:r w:rsidR="00932DA1">
        <w:rPr>
          <w:rFonts w:ascii="Times New Roman" w:eastAsia="ＭＳ 明朝" w:hAnsi="Times New Roman" w:cs="Times New Roman" w:hint="eastAsia"/>
          <w:sz w:val="18"/>
          <w:szCs w:val="21"/>
        </w:rPr>
        <w:t>閾値</w:t>
      </w:r>
      <w:r w:rsidR="00932DA1">
        <w:rPr>
          <w:rFonts w:ascii="Times New Roman" w:eastAsia="ＭＳ 明朝" w:hAnsi="Times New Roman" w:cs="Times New Roman"/>
          <w:sz w:val="18"/>
          <w:szCs w:val="21"/>
        </w:rPr>
        <w:t>20</w:t>
      </w:r>
      <w:r w:rsidR="00932DA1">
        <w:rPr>
          <w:rFonts w:ascii="Times New Roman" w:eastAsia="ＭＳ 明朝" w:hAnsi="Times New Roman" w:cs="Times New Roman" w:hint="eastAsia"/>
          <w:sz w:val="18"/>
          <w:szCs w:val="21"/>
        </w:rPr>
        <w:t>では</w:t>
      </w:r>
      <w:r w:rsidR="00932DA1">
        <w:rPr>
          <w:rFonts w:ascii="Times New Roman" w:eastAsia="ＭＳ 明朝" w:hAnsi="Times New Roman" w:cs="Times New Roman"/>
          <w:sz w:val="18"/>
          <w:szCs w:val="21"/>
        </w:rPr>
        <w:t xml:space="preserve">, </w:t>
      </w:r>
      <w:r w:rsidR="00932DA1">
        <w:rPr>
          <w:rFonts w:ascii="Times New Roman" w:eastAsia="ＭＳ 明朝" w:hAnsi="Times New Roman" w:cs="Times New Roman" w:hint="eastAsia"/>
          <w:sz w:val="18"/>
          <w:szCs w:val="21"/>
        </w:rPr>
        <w:t>大まかな解法ごとにクラスタが分けられており</w:t>
      </w:r>
      <w:r w:rsidR="00932DA1">
        <w:rPr>
          <w:rFonts w:ascii="Times New Roman" w:eastAsia="ＭＳ 明朝" w:hAnsi="Times New Roman" w:cs="Times New Roman"/>
          <w:sz w:val="18"/>
          <w:szCs w:val="21"/>
        </w:rPr>
        <w:t xml:space="preserve">, </w:t>
      </w:r>
      <w:r w:rsidR="00932DA1">
        <w:rPr>
          <w:rFonts w:ascii="Times New Roman" w:eastAsia="ＭＳ 明朝" w:hAnsi="Times New Roman" w:cs="Times New Roman" w:hint="eastAsia"/>
          <w:sz w:val="18"/>
          <w:szCs w:val="21"/>
        </w:rPr>
        <w:t>さらに閾値</w:t>
      </w:r>
      <w:r w:rsidR="00932DA1">
        <w:rPr>
          <w:rFonts w:ascii="Times New Roman" w:eastAsia="ＭＳ 明朝" w:hAnsi="Times New Roman" w:cs="Times New Roman"/>
          <w:sz w:val="18"/>
          <w:szCs w:val="21"/>
        </w:rPr>
        <w:t>12</w:t>
      </w:r>
      <w:r w:rsidR="00932DA1">
        <w:rPr>
          <w:rFonts w:ascii="Times New Roman" w:eastAsia="ＭＳ 明朝" w:hAnsi="Times New Roman" w:cs="Times New Roman" w:hint="eastAsia"/>
          <w:sz w:val="18"/>
          <w:szCs w:val="21"/>
        </w:rPr>
        <w:t>では</w:t>
      </w:r>
      <w:r w:rsidR="00932DA1">
        <w:rPr>
          <w:rFonts w:ascii="Times New Roman" w:eastAsia="ＭＳ 明朝" w:hAnsi="Times New Roman" w:cs="Times New Roman" w:hint="eastAsia"/>
          <w:sz w:val="18"/>
          <w:szCs w:val="21"/>
        </w:rPr>
        <w:t>,</w:t>
      </w:r>
      <w:r w:rsidR="00932DA1">
        <w:rPr>
          <w:rFonts w:ascii="Times New Roman" w:eastAsia="ＭＳ 明朝" w:hAnsi="Times New Roman" w:cs="Times New Roman"/>
          <w:sz w:val="18"/>
          <w:szCs w:val="21"/>
        </w:rPr>
        <w:t xml:space="preserve"> </w:t>
      </w:r>
      <w:r w:rsidR="00932DA1">
        <w:rPr>
          <w:rFonts w:ascii="Times New Roman" w:eastAsia="ＭＳ 明朝" w:hAnsi="Times New Roman" w:cs="Times New Roman" w:hint="eastAsia"/>
          <w:sz w:val="18"/>
          <w:szCs w:val="21"/>
        </w:rPr>
        <w:t>使用する文法や細かな記述の違いが見られ</w:t>
      </w:r>
      <w:r w:rsidR="00932DA1">
        <w:rPr>
          <w:rFonts w:ascii="Times New Roman" w:eastAsia="ＭＳ 明朝" w:hAnsi="Times New Roman" w:cs="Times New Roman"/>
          <w:sz w:val="18"/>
          <w:szCs w:val="21"/>
        </w:rPr>
        <w:t xml:space="preserve">, </w:t>
      </w:r>
      <w:r w:rsidR="00932DA1">
        <w:rPr>
          <w:rFonts w:ascii="Times New Roman" w:eastAsia="ＭＳ 明朝" w:hAnsi="Times New Roman" w:cs="Times New Roman" w:hint="eastAsia"/>
          <w:sz w:val="18"/>
          <w:szCs w:val="21"/>
        </w:rPr>
        <w:t>おおよそクラスタごとにまとまっていることが確認された</w:t>
      </w:r>
      <w:r w:rsidR="00932DA1">
        <w:rPr>
          <w:rFonts w:ascii="Times New Roman" w:eastAsia="ＭＳ 明朝" w:hAnsi="Times New Roman" w:cs="Times New Roman"/>
          <w:sz w:val="18"/>
          <w:szCs w:val="21"/>
        </w:rPr>
        <w:t xml:space="preserve">. </w:t>
      </w:r>
      <w:r w:rsidR="00EA0988">
        <w:rPr>
          <w:rFonts w:ascii="Times New Roman" w:eastAsia="ＭＳ 明朝" w:hAnsi="Times New Roman" w:cs="Times New Roman" w:hint="eastAsia"/>
          <w:sz w:val="18"/>
          <w:szCs w:val="21"/>
        </w:rPr>
        <w:t>これらのことから</w:t>
      </w:r>
      <w:r w:rsidR="00EA0988">
        <w:rPr>
          <w:rFonts w:ascii="Times New Roman" w:eastAsia="ＭＳ 明朝" w:hAnsi="Times New Roman" w:cs="Times New Roman"/>
          <w:sz w:val="18"/>
          <w:szCs w:val="21"/>
        </w:rPr>
        <w:t xml:space="preserve">, </w:t>
      </w:r>
      <w:r w:rsidR="00EA0988">
        <w:rPr>
          <w:rFonts w:ascii="Times New Roman" w:eastAsia="ＭＳ 明朝" w:hAnsi="Times New Roman" w:cs="Times New Roman" w:hint="eastAsia"/>
          <w:sz w:val="18"/>
          <w:szCs w:val="21"/>
        </w:rPr>
        <w:t>クラスタリングによる論理エラーの分類はある程度妥当であると考えられる</w:t>
      </w:r>
      <w:r w:rsidR="00EA0988">
        <w:rPr>
          <w:rFonts w:ascii="Times New Roman" w:eastAsia="ＭＳ 明朝" w:hAnsi="Times New Roman" w:cs="Times New Roman"/>
          <w:sz w:val="18"/>
          <w:szCs w:val="21"/>
        </w:rPr>
        <w:t xml:space="preserve">. </w:t>
      </w:r>
    </w:p>
    <w:p w14:paraId="6AC16B4D" w14:textId="0DCFA9F7" w:rsidR="00251101" w:rsidRPr="00251101" w:rsidRDefault="00251101" w:rsidP="00B94E45">
      <w:pPr>
        <w:spacing w:line="220" w:lineRule="exact"/>
        <w:ind w:firstLineChars="100" w:firstLine="180"/>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クラスタ①②は想定される解法に沿った論理エラーであり</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クラスタ③④は想定外の解法による論理エラーである</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このように</w:t>
      </w:r>
      <w:r>
        <w:rPr>
          <w:rFonts w:ascii="Times New Roman" w:eastAsia="ＭＳ 明朝" w:hAnsi="Times New Roman" w:cs="Times New Roman"/>
          <w:sz w:val="18"/>
          <w:szCs w:val="21"/>
        </w:rPr>
        <w:t>,</w:t>
      </w:r>
      <w:r>
        <w:rPr>
          <w:rFonts w:ascii="Times New Roman" w:eastAsia="ＭＳ 明朝" w:hAnsi="Times New Roman" w:cs="Times New Roman" w:hint="eastAsia"/>
          <w:sz w:val="18"/>
          <w:szCs w:val="21"/>
        </w:rPr>
        <w:t xml:space="preserve"> </w:t>
      </w:r>
      <w:r w:rsidR="007E71DF">
        <w:rPr>
          <w:rFonts w:ascii="Times New Roman" w:eastAsia="ＭＳ 明朝" w:hAnsi="Times New Roman" w:cs="Times New Roman" w:hint="eastAsia"/>
          <w:sz w:val="18"/>
          <w:szCs w:val="21"/>
        </w:rPr>
        <w:t>教授者の想定する</w:t>
      </w:r>
      <w:r w:rsidR="00A5270D">
        <w:rPr>
          <w:rFonts w:ascii="Times New Roman" w:eastAsia="ＭＳ 明朝" w:hAnsi="Times New Roman" w:cs="Times New Roman" w:hint="eastAsia"/>
          <w:sz w:val="18"/>
          <w:szCs w:val="21"/>
        </w:rPr>
        <w:t>解法</w:t>
      </w:r>
      <w:r w:rsidR="007E71DF">
        <w:rPr>
          <w:rFonts w:ascii="Times New Roman" w:eastAsia="ＭＳ 明朝" w:hAnsi="Times New Roman" w:cs="Times New Roman" w:hint="eastAsia"/>
          <w:sz w:val="18"/>
          <w:szCs w:val="21"/>
        </w:rPr>
        <w:t>から</w:t>
      </w:r>
      <w:r>
        <w:rPr>
          <w:rFonts w:ascii="Times New Roman" w:eastAsia="ＭＳ 明朝" w:hAnsi="Times New Roman" w:cs="Times New Roman" w:hint="eastAsia"/>
          <w:sz w:val="18"/>
          <w:szCs w:val="21"/>
        </w:rPr>
        <w:t>大きく</w:t>
      </w:r>
      <w:r w:rsidR="007E71DF">
        <w:rPr>
          <w:rFonts w:ascii="Times New Roman" w:eastAsia="ＭＳ 明朝" w:hAnsi="Times New Roman" w:cs="Times New Roman" w:hint="eastAsia"/>
          <w:sz w:val="18"/>
          <w:szCs w:val="21"/>
        </w:rPr>
        <w:t>逸れて</w:t>
      </w:r>
      <w:r>
        <w:rPr>
          <w:rFonts w:ascii="Times New Roman" w:eastAsia="ＭＳ 明朝" w:hAnsi="Times New Roman" w:cs="Times New Roman" w:hint="eastAsia"/>
          <w:sz w:val="18"/>
          <w:szCs w:val="21"/>
        </w:rPr>
        <w:t>しまっている場合の論理エラーも抽出することができた</w:t>
      </w:r>
      <w:r>
        <w:rPr>
          <w:rFonts w:ascii="Times New Roman" w:eastAsia="ＭＳ 明朝" w:hAnsi="Times New Roman" w:cs="Times New Roman"/>
          <w:sz w:val="18"/>
          <w:szCs w:val="21"/>
        </w:rPr>
        <w:t xml:space="preserve">. </w:t>
      </w:r>
    </w:p>
    <w:p w14:paraId="20884447" w14:textId="003A7A46" w:rsidR="0003177C" w:rsidRDefault="0003177C" w:rsidP="002A6CEF">
      <w:pPr>
        <w:spacing w:line="220" w:lineRule="exact"/>
        <w:ind w:firstLineChars="100" w:firstLine="180"/>
        <w:rPr>
          <w:rFonts w:ascii="Times New Roman" w:eastAsia="ＭＳ 明朝" w:hAnsi="Times New Roman" w:cs="Times New Roman"/>
          <w:sz w:val="18"/>
          <w:szCs w:val="21"/>
        </w:rPr>
      </w:pPr>
      <w:r w:rsidRPr="00080599">
        <w:rPr>
          <w:rFonts w:ascii="ＭＳ ゴシック" w:eastAsia="ＭＳ ゴシック" w:hAnsi="ＭＳ ゴシック" w:cs="Times New Roman" w:hint="eastAsia"/>
          <w:sz w:val="18"/>
          <w:szCs w:val="21"/>
          <w:rPrChange w:id="28" w:author="原田 裕太" w:date="2024-01-15T12:47:00Z">
            <w:rPr>
              <w:rFonts w:ascii="Times New Roman" w:eastAsia="ＭＳ 明朝" w:hAnsi="Times New Roman" w:cs="Times New Roman" w:hint="eastAsia"/>
              <w:sz w:val="18"/>
              <w:szCs w:val="21"/>
            </w:rPr>
          </w:rPrChange>
        </w:rPr>
        <w:t>表</w:t>
      </w:r>
      <w:r w:rsidRPr="00080599">
        <w:rPr>
          <w:rFonts w:ascii="ＭＳ ゴシック" w:eastAsia="ＭＳ ゴシック" w:hAnsi="ＭＳ ゴシック" w:cs="Times New Roman"/>
          <w:sz w:val="18"/>
          <w:szCs w:val="21"/>
          <w:rPrChange w:id="29" w:author="原田 裕太" w:date="2024-01-15T12:47:00Z">
            <w:rPr>
              <w:rFonts w:ascii="Times New Roman" w:eastAsia="ＭＳ 明朝" w:hAnsi="Times New Roman" w:cs="Times New Roman"/>
              <w:sz w:val="18"/>
              <w:szCs w:val="21"/>
            </w:rPr>
          </w:rPrChange>
        </w:rPr>
        <w:t>1</w:t>
      </w:r>
      <w:r>
        <w:rPr>
          <w:rFonts w:ascii="Times New Roman" w:eastAsia="ＭＳ 明朝" w:hAnsi="Times New Roman" w:cs="Times New Roman" w:hint="eastAsia"/>
          <w:sz w:val="18"/>
          <w:szCs w:val="21"/>
        </w:rPr>
        <w:t>で</w:t>
      </w:r>
      <w:r w:rsidR="00D710E2">
        <w:rPr>
          <w:rFonts w:ascii="Times New Roman" w:eastAsia="ＭＳ 明朝" w:hAnsi="Times New Roman" w:cs="Times New Roman" w:hint="eastAsia"/>
          <w:sz w:val="18"/>
          <w:szCs w:val="21"/>
        </w:rPr>
        <w:t>は，</w:t>
      </w:r>
      <w:r>
        <w:rPr>
          <w:rFonts w:ascii="Times New Roman" w:eastAsia="ＭＳ 明朝" w:hAnsi="Times New Roman" w:cs="Times New Roman" w:hint="eastAsia"/>
          <w:sz w:val="18"/>
          <w:szCs w:val="21"/>
        </w:rPr>
        <w:t>作成した論理エラーと</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その論理エラーを含むソースコード一つを選んで代表ソースコードとして</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データセットとした</w:t>
      </w:r>
      <w:r>
        <w:rPr>
          <w:rFonts w:ascii="Times New Roman" w:eastAsia="ＭＳ 明朝" w:hAnsi="Times New Roman" w:cs="Times New Roman"/>
          <w:sz w:val="18"/>
          <w:szCs w:val="21"/>
        </w:rPr>
        <w:t>.</w:t>
      </w:r>
    </w:p>
    <w:p w14:paraId="5CAD84AE" w14:textId="5C0BA919" w:rsidR="00D62821" w:rsidRPr="00A90504" w:rsidRDefault="00D62821" w:rsidP="002A6CEF">
      <w:pPr>
        <w:spacing w:line="220" w:lineRule="exact"/>
        <w:jc w:val="center"/>
        <w:rPr>
          <w:rFonts w:ascii="ＭＳ ゴシック" w:eastAsia="ＭＳ ゴシック" w:hAnsi="ＭＳ ゴシック" w:cs="Times New Roman"/>
          <w:sz w:val="18"/>
          <w:szCs w:val="21"/>
          <w:rPrChange w:id="30" w:author="原田 裕太" w:date="2024-01-15T12:39:00Z">
            <w:rPr>
              <w:rFonts w:ascii="Times New Roman" w:eastAsia="ＭＳ 明朝" w:hAnsi="Times New Roman" w:cs="Times New Roman"/>
              <w:sz w:val="18"/>
              <w:szCs w:val="21"/>
            </w:rPr>
          </w:rPrChange>
        </w:rPr>
      </w:pPr>
      <w:r w:rsidRPr="00A90504">
        <w:rPr>
          <w:rFonts w:ascii="ＭＳ ゴシック" w:eastAsia="ＭＳ ゴシック" w:hAnsi="ＭＳ ゴシック" w:cs="Times New Roman" w:hint="eastAsia"/>
          <w:sz w:val="18"/>
          <w:szCs w:val="21"/>
          <w:rPrChange w:id="31" w:author="原田 裕太" w:date="2024-01-15T12:39:00Z">
            <w:rPr>
              <w:rFonts w:ascii="Times New Roman" w:eastAsia="ＭＳ 明朝" w:hAnsi="Times New Roman" w:cs="Times New Roman" w:hint="eastAsia"/>
              <w:sz w:val="18"/>
              <w:szCs w:val="21"/>
            </w:rPr>
          </w:rPrChange>
        </w:rPr>
        <w:t>表</w:t>
      </w:r>
      <w:r w:rsidRPr="00A90504">
        <w:rPr>
          <w:rFonts w:ascii="ＭＳ ゴシック" w:eastAsia="ＭＳ ゴシック" w:hAnsi="ＭＳ ゴシック" w:cs="Times New Roman"/>
          <w:sz w:val="18"/>
          <w:szCs w:val="21"/>
          <w:rPrChange w:id="32" w:author="原田 裕太" w:date="2024-01-15T12:39:00Z">
            <w:rPr>
              <w:rFonts w:ascii="Times New Roman" w:eastAsia="ＭＳ 明朝" w:hAnsi="Times New Roman" w:cs="Times New Roman"/>
              <w:sz w:val="18"/>
              <w:szCs w:val="21"/>
            </w:rPr>
          </w:rPrChange>
        </w:rPr>
        <w:t>1</w:t>
      </w:r>
      <w:r w:rsidRPr="00A90504">
        <w:rPr>
          <w:rFonts w:ascii="ＭＳ ゴシック" w:eastAsia="ＭＳ ゴシック" w:hAnsi="ＭＳ ゴシック" w:cs="Times New Roman" w:hint="eastAsia"/>
          <w:sz w:val="18"/>
          <w:szCs w:val="21"/>
          <w:rPrChange w:id="33" w:author="原田 裕太" w:date="2024-01-15T12:39:00Z">
            <w:rPr>
              <w:rFonts w:ascii="Times New Roman" w:eastAsia="ＭＳ 明朝" w:hAnsi="Times New Roman" w:cs="Times New Roman" w:hint="eastAsia"/>
              <w:sz w:val="18"/>
              <w:szCs w:val="21"/>
            </w:rPr>
          </w:rPrChange>
        </w:rPr>
        <w:t xml:space="preserve">　課題</w:t>
      </w:r>
      <w:r w:rsidRPr="00A90504">
        <w:rPr>
          <w:rFonts w:ascii="ＭＳ ゴシック" w:eastAsia="ＭＳ ゴシック" w:hAnsi="ＭＳ ゴシック" w:cs="Times New Roman"/>
          <w:sz w:val="18"/>
          <w:szCs w:val="21"/>
          <w:rPrChange w:id="34" w:author="原田 裕太" w:date="2024-01-15T12:39:00Z">
            <w:rPr>
              <w:rFonts w:ascii="Times New Roman" w:eastAsia="ＭＳ 明朝" w:hAnsi="Times New Roman" w:cs="Times New Roman"/>
              <w:sz w:val="18"/>
              <w:szCs w:val="21"/>
            </w:rPr>
          </w:rPrChange>
        </w:rPr>
        <w:t>35</w:t>
      </w:r>
      <w:r w:rsidRPr="00A90504">
        <w:rPr>
          <w:rFonts w:ascii="ＭＳ ゴシック" w:eastAsia="ＭＳ ゴシック" w:hAnsi="ＭＳ ゴシック" w:cs="Times New Roman" w:hint="eastAsia"/>
          <w:sz w:val="18"/>
          <w:szCs w:val="21"/>
          <w:rPrChange w:id="35" w:author="原田 裕太" w:date="2024-01-15T12:39:00Z">
            <w:rPr>
              <w:rFonts w:ascii="Times New Roman" w:eastAsia="ＭＳ 明朝" w:hAnsi="Times New Roman" w:cs="Times New Roman" w:hint="eastAsia"/>
              <w:sz w:val="18"/>
              <w:szCs w:val="21"/>
            </w:rPr>
          </w:rPrChange>
        </w:rPr>
        <w:t>の論理エラー</w:t>
      </w:r>
    </w:p>
    <w:tbl>
      <w:tblPr>
        <w:tblStyle w:val="a5"/>
        <w:tblW w:w="0" w:type="auto"/>
        <w:tblLook w:val="04A0" w:firstRow="1" w:lastRow="0" w:firstColumn="1" w:lastColumn="0" w:noHBand="0" w:noVBand="1"/>
      </w:tblPr>
      <w:tblGrid>
        <w:gridCol w:w="1129"/>
        <w:gridCol w:w="2123"/>
        <w:gridCol w:w="1627"/>
      </w:tblGrid>
      <w:tr w:rsidR="00431754" w14:paraId="0E6F9BDE" w14:textId="77777777" w:rsidTr="002A6CEF">
        <w:tc>
          <w:tcPr>
            <w:tcW w:w="1129" w:type="dxa"/>
            <w:tcBorders>
              <w:top w:val="single" w:sz="12" w:space="0" w:color="auto"/>
              <w:bottom w:val="single" w:sz="12" w:space="0" w:color="auto"/>
            </w:tcBorders>
          </w:tcPr>
          <w:p w14:paraId="534E68BA" w14:textId="4DF96C7A" w:rsidR="00431754" w:rsidRDefault="00431754"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w:t>
            </w:r>
          </w:p>
        </w:tc>
        <w:tc>
          <w:tcPr>
            <w:tcW w:w="2123" w:type="dxa"/>
            <w:tcBorders>
              <w:top w:val="single" w:sz="12" w:space="0" w:color="auto"/>
              <w:bottom w:val="single" w:sz="12" w:space="0" w:color="auto"/>
            </w:tcBorders>
          </w:tcPr>
          <w:p w14:paraId="0214810A" w14:textId="73B88443" w:rsidR="00431754" w:rsidRDefault="00431754"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閾値</w:t>
            </w:r>
            <w:r>
              <w:rPr>
                <w:rFonts w:ascii="Times New Roman" w:eastAsia="ＭＳ 明朝" w:hAnsi="Times New Roman" w:cs="Times New Roman"/>
                <w:sz w:val="18"/>
                <w:szCs w:val="21"/>
              </w:rPr>
              <w:t>20</w:t>
            </w:r>
          </w:p>
        </w:tc>
        <w:tc>
          <w:tcPr>
            <w:tcW w:w="1627" w:type="dxa"/>
            <w:tcBorders>
              <w:top w:val="single" w:sz="12" w:space="0" w:color="auto"/>
              <w:bottom w:val="single" w:sz="12" w:space="0" w:color="auto"/>
            </w:tcBorders>
          </w:tcPr>
          <w:p w14:paraId="67A70B76" w14:textId="6017A7B2" w:rsidR="00431754" w:rsidRDefault="00431754"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閾値</w:t>
            </w:r>
            <w:r>
              <w:rPr>
                <w:rFonts w:ascii="Times New Roman" w:eastAsia="ＭＳ 明朝" w:hAnsi="Times New Roman" w:cs="Times New Roman"/>
                <w:sz w:val="18"/>
                <w:szCs w:val="21"/>
              </w:rPr>
              <w:t>12</w:t>
            </w:r>
          </w:p>
        </w:tc>
      </w:tr>
      <w:tr w:rsidR="00431754" w14:paraId="7DA268F9" w14:textId="77777777" w:rsidTr="002A6CEF">
        <w:tc>
          <w:tcPr>
            <w:tcW w:w="1129" w:type="dxa"/>
            <w:tcBorders>
              <w:top w:val="single" w:sz="12" w:space="0" w:color="auto"/>
            </w:tcBorders>
          </w:tcPr>
          <w:p w14:paraId="6ABB50A3" w14:textId="64C968D6" w:rsidR="00431754" w:rsidRDefault="00431754"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クラスタ①</w:t>
            </w:r>
          </w:p>
        </w:tc>
        <w:tc>
          <w:tcPr>
            <w:tcW w:w="2123" w:type="dxa"/>
            <w:vMerge w:val="restart"/>
            <w:tcBorders>
              <w:top w:val="single" w:sz="12" w:space="0" w:color="auto"/>
            </w:tcBorders>
          </w:tcPr>
          <w:p w14:paraId="2F1177E0" w14:textId="3AAC51A2" w:rsidR="00DA74D7" w:rsidRDefault="00DA74D7"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sz w:val="18"/>
                <w:szCs w:val="21"/>
              </w:rPr>
              <w:t>“</w:t>
            </w:r>
            <w:proofErr w:type="gramStart"/>
            <w:r>
              <w:rPr>
                <w:rFonts w:ascii="Times New Roman" w:eastAsia="ＭＳ 明朝" w:hAnsi="Times New Roman" w:cs="Times New Roman" w:hint="eastAsia"/>
                <w:sz w:val="18"/>
                <w:szCs w:val="21"/>
              </w:rPr>
              <w:t>m</w:t>
            </w:r>
            <w:proofErr w:type="gramEnd"/>
            <w:r>
              <w:rPr>
                <w:rFonts w:ascii="Times New Roman" w:eastAsia="ＭＳ 明朝" w:hAnsi="Times New Roman" w:cs="Times New Roman" w:hint="eastAsia"/>
                <w:sz w:val="18"/>
                <w:szCs w:val="21"/>
              </w:rPr>
              <w:t>から</w:t>
            </w:r>
            <w:r>
              <w:rPr>
                <w:rFonts w:ascii="Times New Roman" w:eastAsia="ＭＳ 明朝" w:hAnsi="Times New Roman" w:cs="Times New Roman" w:hint="eastAsia"/>
                <w:sz w:val="18"/>
                <w:szCs w:val="21"/>
              </w:rPr>
              <w:t>n</w:t>
            </w:r>
            <w:r>
              <w:rPr>
                <w:rFonts w:ascii="Times New Roman" w:eastAsia="ＭＳ 明朝" w:hAnsi="Times New Roman" w:cs="Times New Roman"/>
                <w:sz w:val="18"/>
                <w:szCs w:val="21"/>
              </w:rPr>
              <w:t>-1</w:t>
            </w:r>
            <w:r>
              <w:rPr>
                <w:rFonts w:ascii="Times New Roman" w:eastAsia="ＭＳ 明朝" w:hAnsi="Times New Roman" w:cs="Times New Roman" w:hint="eastAsia"/>
                <w:sz w:val="18"/>
                <w:szCs w:val="21"/>
              </w:rPr>
              <w:t>の総和</w:t>
            </w:r>
            <w:r>
              <w:rPr>
                <w:rFonts w:ascii="Times New Roman" w:eastAsia="ＭＳ 明朝" w:hAnsi="Times New Roman" w:cs="Times New Roman"/>
                <w:sz w:val="18"/>
                <w:szCs w:val="21"/>
              </w:rPr>
              <w:t>”</w:t>
            </w:r>
            <w:r>
              <w:rPr>
                <w:rFonts w:ascii="Times New Roman" w:eastAsia="ＭＳ 明朝" w:hAnsi="Times New Roman" w:cs="Times New Roman" w:hint="eastAsia"/>
                <w:sz w:val="18"/>
                <w:szCs w:val="21"/>
              </w:rPr>
              <w:t xml:space="preserve"> </w:t>
            </w:r>
            <w:r>
              <w:rPr>
                <w:rFonts w:ascii="Times New Roman" w:eastAsia="ＭＳ 明朝" w:hAnsi="Times New Roman" w:cs="Times New Roman"/>
                <w:sz w:val="18"/>
                <w:szCs w:val="21"/>
              </w:rPr>
              <w:t xml:space="preserve">+ n </w:t>
            </w:r>
            <w:r>
              <w:rPr>
                <w:rFonts w:ascii="Times New Roman" w:eastAsia="ＭＳ 明朝" w:hAnsi="Times New Roman" w:cs="Times New Roman" w:hint="eastAsia"/>
                <w:sz w:val="18"/>
                <w:szCs w:val="21"/>
              </w:rPr>
              <w:t>のように</w:t>
            </w:r>
            <w:r>
              <w:rPr>
                <w:rFonts w:ascii="Times New Roman" w:eastAsia="ＭＳ 明朝" w:hAnsi="Times New Roman" w:cs="Times New Roman" w:hint="eastAsia"/>
                <w:sz w:val="18"/>
                <w:szCs w:val="21"/>
              </w:rPr>
              <w:t>,</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漸化式で解いている</w:t>
            </w:r>
            <w:r>
              <w:rPr>
                <w:rFonts w:ascii="Times New Roman" w:eastAsia="ＭＳ 明朝" w:hAnsi="Times New Roman" w:cs="Times New Roman" w:hint="eastAsia"/>
                <w:sz w:val="18"/>
                <w:szCs w:val="21"/>
              </w:rPr>
              <w:t>.</w:t>
            </w:r>
            <w:r>
              <w:rPr>
                <w:rFonts w:ascii="Times New Roman" w:eastAsia="ＭＳ 明朝" w:hAnsi="Times New Roman" w:cs="Times New Roman"/>
                <w:sz w:val="18"/>
                <w:szCs w:val="21"/>
              </w:rPr>
              <w:t xml:space="preserve"> </w:t>
            </w:r>
          </w:p>
        </w:tc>
        <w:tc>
          <w:tcPr>
            <w:tcW w:w="1627" w:type="dxa"/>
            <w:tcBorders>
              <w:top w:val="single" w:sz="12" w:space="0" w:color="auto"/>
            </w:tcBorders>
          </w:tcPr>
          <w:p w14:paraId="4C308D1D" w14:textId="0E112C66" w:rsidR="00431754" w:rsidRDefault="00932DA1"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再帰終了のための</w:t>
            </w:r>
            <w:r>
              <w:rPr>
                <w:rFonts w:ascii="Times New Roman" w:eastAsia="ＭＳ 明朝" w:hAnsi="Times New Roman" w:cs="Times New Roman"/>
                <w:sz w:val="18"/>
                <w:szCs w:val="21"/>
              </w:rPr>
              <w:t>if</w:t>
            </w:r>
            <w:r>
              <w:rPr>
                <w:rFonts w:ascii="Times New Roman" w:eastAsia="ＭＳ 明朝" w:hAnsi="Times New Roman" w:cs="Times New Roman" w:hint="eastAsia"/>
                <w:sz w:val="18"/>
                <w:szCs w:val="21"/>
              </w:rPr>
              <w:t>文の条件部が</w:t>
            </w:r>
            <w:r w:rsidR="00492353">
              <w:rPr>
                <w:rFonts w:ascii="Times New Roman" w:eastAsia="ＭＳ 明朝" w:hAnsi="Times New Roman" w:cs="Times New Roman" w:hint="eastAsia"/>
                <w:sz w:val="18"/>
                <w:szCs w:val="21"/>
              </w:rPr>
              <w:t>間違っている</w:t>
            </w:r>
            <w:r w:rsidR="00492353">
              <w:rPr>
                <w:rFonts w:ascii="Times New Roman" w:eastAsia="ＭＳ 明朝" w:hAnsi="Times New Roman" w:cs="Times New Roman" w:hint="eastAsia"/>
                <w:sz w:val="18"/>
                <w:szCs w:val="21"/>
              </w:rPr>
              <w:t>.</w:t>
            </w:r>
            <w:r w:rsidR="00492353">
              <w:rPr>
                <w:rFonts w:ascii="Times New Roman" w:eastAsia="ＭＳ 明朝" w:hAnsi="Times New Roman" w:cs="Times New Roman"/>
                <w:sz w:val="18"/>
                <w:szCs w:val="21"/>
              </w:rPr>
              <w:t xml:space="preserve"> </w:t>
            </w:r>
          </w:p>
        </w:tc>
      </w:tr>
      <w:tr w:rsidR="00431754" w14:paraId="2F93800C" w14:textId="77777777" w:rsidTr="002A6CEF">
        <w:tc>
          <w:tcPr>
            <w:tcW w:w="1129" w:type="dxa"/>
            <w:tcBorders>
              <w:bottom w:val="single" w:sz="12" w:space="0" w:color="auto"/>
            </w:tcBorders>
          </w:tcPr>
          <w:p w14:paraId="5AA217AF" w14:textId="69028BD7" w:rsidR="00431754" w:rsidRDefault="00431754"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クラスタ②</w:t>
            </w:r>
          </w:p>
        </w:tc>
        <w:tc>
          <w:tcPr>
            <w:tcW w:w="2123" w:type="dxa"/>
            <w:vMerge/>
            <w:tcBorders>
              <w:bottom w:val="single" w:sz="12" w:space="0" w:color="auto"/>
            </w:tcBorders>
          </w:tcPr>
          <w:p w14:paraId="17737EE6" w14:textId="77777777" w:rsidR="00431754" w:rsidRDefault="00431754" w:rsidP="00431754">
            <w:pPr>
              <w:spacing w:line="220" w:lineRule="exact"/>
              <w:rPr>
                <w:rFonts w:ascii="Times New Roman" w:eastAsia="ＭＳ 明朝" w:hAnsi="Times New Roman" w:cs="Times New Roman"/>
                <w:sz w:val="18"/>
                <w:szCs w:val="21"/>
              </w:rPr>
            </w:pPr>
          </w:p>
        </w:tc>
        <w:tc>
          <w:tcPr>
            <w:tcW w:w="1627" w:type="dxa"/>
            <w:tcBorders>
              <w:bottom w:val="single" w:sz="12" w:space="0" w:color="auto"/>
            </w:tcBorders>
          </w:tcPr>
          <w:p w14:paraId="44D80DBA" w14:textId="2B39D7A1" w:rsidR="00431754" w:rsidRDefault="00492353"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再帰終了のための</w:t>
            </w:r>
            <w:r>
              <w:rPr>
                <w:rFonts w:ascii="Times New Roman" w:eastAsia="ＭＳ 明朝" w:hAnsi="Times New Roman" w:cs="Times New Roman"/>
                <w:sz w:val="18"/>
                <w:szCs w:val="21"/>
              </w:rPr>
              <w:t>if</w:t>
            </w:r>
            <w:r>
              <w:rPr>
                <w:rFonts w:ascii="Times New Roman" w:eastAsia="ＭＳ 明朝" w:hAnsi="Times New Roman" w:cs="Times New Roman" w:hint="eastAsia"/>
                <w:sz w:val="18"/>
                <w:szCs w:val="21"/>
              </w:rPr>
              <w:t>文そのものが間違っている</w:t>
            </w:r>
            <w:r>
              <w:rPr>
                <w:rFonts w:ascii="Times New Roman" w:eastAsia="ＭＳ 明朝" w:hAnsi="Times New Roman" w:cs="Times New Roman"/>
                <w:sz w:val="18"/>
                <w:szCs w:val="21"/>
              </w:rPr>
              <w:t xml:space="preserve">. </w:t>
            </w:r>
          </w:p>
        </w:tc>
      </w:tr>
      <w:tr w:rsidR="00DA74D7" w14:paraId="5AB61294" w14:textId="77777777" w:rsidTr="002A6CEF">
        <w:tc>
          <w:tcPr>
            <w:tcW w:w="1129" w:type="dxa"/>
            <w:tcBorders>
              <w:top w:val="single" w:sz="12" w:space="0" w:color="auto"/>
            </w:tcBorders>
          </w:tcPr>
          <w:p w14:paraId="48A42047" w14:textId="0F38ED69" w:rsidR="00DA74D7" w:rsidRDefault="00DA74D7"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クラスタ③</w:t>
            </w:r>
          </w:p>
        </w:tc>
        <w:tc>
          <w:tcPr>
            <w:tcW w:w="2123" w:type="dxa"/>
            <w:vMerge w:val="restart"/>
            <w:tcBorders>
              <w:top w:val="single" w:sz="12" w:space="0" w:color="auto"/>
            </w:tcBorders>
          </w:tcPr>
          <w:p w14:paraId="5B772E6A" w14:textId="3F008986" w:rsidR="00DA74D7" w:rsidRDefault="00DA74D7"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sz w:val="18"/>
                <w:szCs w:val="21"/>
              </w:rPr>
              <w:t>sum(n) - sum(m-1)</w:t>
            </w:r>
            <w:r w:rsidR="00932DA1">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のように</w:t>
            </w:r>
            <w:r>
              <w:rPr>
                <w:rFonts w:ascii="Times New Roman" w:eastAsia="ＭＳ 明朝" w:hAnsi="Times New Roman" w:cs="Times New Roman" w:hint="eastAsia"/>
                <w:sz w:val="18"/>
                <w:szCs w:val="21"/>
              </w:rPr>
              <w:t>,</w:t>
            </w:r>
            <w:r>
              <w:rPr>
                <w:rFonts w:ascii="Times New Roman" w:eastAsia="ＭＳ 明朝" w:hAnsi="Times New Roman" w:cs="Times New Roman"/>
                <w:sz w:val="18"/>
                <w:szCs w:val="21"/>
              </w:rPr>
              <w:t xml:space="preserve"> </w:t>
            </w:r>
            <w:r w:rsidR="00932DA1">
              <w:rPr>
                <w:rFonts w:ascii="Times New Roman" w:eastAsia="ＭＳ 明朝" w:hAnsi="Times New Roman" w:cs="Times New Roman" w:hint="eastAsia"/>
                <w:sz w:val="18"/>
                <w:szCs w:val="21"/>
              </w:rPr>
              <w:t>差をとって解いている</w:t>
            </w:r>
            <w:r w:rsidR="00932DA1">
              <w:rPr>
                <w:rFonts w:ascii="Times New Roman" w:eastAsia="ＭＳ 明朝" w:hAnsi="Times New Roman" w:cs="Times New Roman"/>
                <w:sz w:val="18"/>
                <w:szCs w:val="21"/>
              </w:rPr>
              <w:t xml:space="preserve">. </w:t>
            </w:r>
          </w:p>
        </w:tc>
        <w:tc>
          <w:tcPr>
            <w:tcW w:w="1627" w:type="dxa"/>
            <w:tcBorders>
              <w:top w:val="single" w:sz="12" w:space="0" w:color="auto"/>
            </w:tcBorders>
          </w:tcPr>
          <w:p w14:paraId="063C848F" w14:textId="3F738C5B" w:rsidR="00DA74D7" w:rsidRDefault="00492353"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1</w:t>
            </w:r>
            <w:r>
              <w:rPr>
                <w:rFonts w:ascii="Times New Roman" w:eastAsia="ＭＳ 明朝" w:hAnsi="Times New Roman" w:cs="Times New Roman"/>
                <w:sz w:val="18"/>
                <w:szCs w:val="21"/>
              </w:rPr>
              <w:t>~n</w:t>
            </w:r>
            <w:r>
              <w:rPr>
                <w:rFonts w:ascii="Times New Roman" w:eastAsia="ＭＳ 明朝" w:hAnsi="Times New Roman" w:cs="Times New Roman" w:hint="eastAsia"/>
                <w:sz w:val="18"/>
                <w:szCs w:val="21"/>
              </w:rPr>
              <w:t>の総和を求める関数を</w:t>
            </w:r>
            <w:r w:rsidR="00D62821">
              <w:rPr>
                <w:rFonts w:ascii="Times New Roman" w:eastAsia="ＭＳ 明朝" w:hAnsi="Times New Roman" w:cs="Times New Roman" w:hint="eastAsia"/>
                <w:sz w:val="18"/>
                <w:szCs w:val="21"/>
              </w:rPr>
              <w:t>別に作成して</w:t>
            </w:r>
            <w:r w:rsidR="00D62821">
              <w:rPr>
                <w:rFonts w:ascii="Times New Roman" w:eastAsia="ＭＳ 明朝" w:hAnsi="Times New Roman" w:cs="Times New Roman"/>
                <w:sz w:val="18"/>
                <w:szCs w:val="21"/>
              </w:rPr>
              <w:t>, sum</w:t>
            </w:r>
            <w:r w:rsidR="00D62821">
              <w:rPr>
                <w:rFonts w:ascii="Times New Roman" w:eastAsia="ＭＳ 明朝" w:hAnsi="Times New Roman" w:cs="Times New Roman" w:hint="eastAsia"/>
                <w:sz w:val="18"/>
                <w:szCs w:val="21"/>
              </w:rPr>
              <w:t>関数で用いている</w:t>
            </w:r>
            <w:r w:rsidR="00D62821">
              <w:rPr>
                <w:rFonts w:ascii="Times New Roman" w:eastAsia="ＭＳ 明朝" w:hAnsi="Times New Roman" w:cs="Times New Roman"/>
                <w:sz w:val="18"/>
                <w:szCs w:val="21"/>
              </w:rPr>
              <w:t xml:space="preserve">. </w:t>
            </w:r>
          </w:p>
        </w:tc>
      </w:tr>
      <w:tr w:rsidR="00DA74D7" w14:paraId="11DAAFAB" w14:textId="77777777" w:rsidTr="002A6CEF">
        <w:tc>
          <w:tcPr>
            <w:tcW w:w="1129" w:type="dxa"/>
            <w:tcBorders>
              <w:bottom w:val="single" w:sz="12" w:space="0" w:color="auto"/>
            </w:tcBorders>
          </w:tcPr>
          <w:p w14:paraId="15F38D30" w14:textId="7AB4CDAA" w:rsidR="00DA74D7" w:rsidRDefault="00DA74D7"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クラスタ④</w:t>
            </w:r>
          </w:p>
        </w:tc>
        <w:tc>
          <w:tcPr>
            <w:tcW w:w="2123" w:type="dxa"/>
            <w:vMerge/>
            <w:tcBorders>
              <w:bottom w:val="single" w:sz="12" w:space="0" w:color="auto"/>
            </w:tcBorders>
          </w:tcPr>
          <w:p w14:paraId="3B7C209C" w14:textId="77777777" w:rsidR="00DA74D7" w:rsidRDefault="00DA74D7" w:rsidP="00431754">
            <w:pPr>
              <w:spacing w:line="220" w:lineRule="exact"/>
              <w:rPr>
                <w:rFonts w:ascii="Times New Roman" w:eastAsia="ＭＳ 明朝" w:hAnsi="Times New Roman" w:cs="Times New Roman"/>
                <w:sz w:val="18"/>
                <w:szCs w:val="21"/>
              </w:rPr>
            </w:pPr>
          </w:p>
        </w:tc>
        <w:tc>
          <w:tcPr>
            <w:tcW w:w="1627" w:type="dxa"/>
            <w:tcBorders>
              <w:bottom w:val="single" w:sz="12" w:space="0" w:color="auto"/>
            </w:tcBorders>
          </w:tcPr>
          <w:p w14:paraId="23FBE707" w14:textId="09AE81C6" w:rsidR="00DA74D7" w:rsidRDefault="00D62821"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1</w:t>
            </w:r>
            <w:r>
              <w:rPr>
                <w:rFonts w:ascii="Times New Roman" w:eastAsia="ＭＳ 明朝" w:hAnsi="Times New Roman" w:cs="Times New Roman"/>
                <w:sz w:val="18"/>
                <w:szCs w:val="21"/>
              </w:rPr>
              <w:t>~n</w:t>
            </w:r>
            <w:r>
              <w:rPr>
                <w:rFonts w:ascii="Times New Roman" w:eastAsia="ＭＳ 明朝" w:hAnsi="Times New Roman" w:cs="Times New Roman" w:hint="eastAsia"/>
                <w:sz w:val="18"/>
                <w:szCs w:val="21"/>
              </w:rPr>
              <w:t>の総和を求める関数を作成して</w:t>
            </w:r>
            <w:r>
              <w:rPr>
                <w:rFonts w:ascii="Times New Roman" w:eastAsia="ＭＳ 明朝" w:hAnsi="Times New Roman" w:cs="Times New Roman"/>
                <w:sz w:val="18"/>
                <w:szCs w:val="21"/>
              </w:rPr>
              <w:t>, main</w:t>
            </w:r>
            <w:r>
              <w:rPr>
                <w:rFonts w:ascii="Times New Roman" w:eastAsia="ＭＳ 明朝" w:hAnsi="Times New Roman" w:cs="Times New Roman" w:hint="eastAsia"/>
                <w:sz w:val="18"/>
                <w:szCs w:val="21"/>
              </w:rPr>
              <w:t>関数で用いている</w:t>
            </w:r>
            <w:r>
              <w:rPr>
                <w:rFonts w:ascii="Times New Roman" w:eastAsia="ＭＳ 明朝" w:hAnsi="Times New Roman" w:cs="Times New Roman"/>
                <w:sz w:val="18"/>
                <w:szCs w:val="21"/>
              </w:rPr>
              <w:t xml:space="preserve">. </w:t>
            </w:r>
          </w:p>
        </w:tc>
      </w:tr>
      <w:tr w:rsidR="00D62821" w14:paraId="24BD19A9" w14:textId="77777777" w:rsidTr="003A3A1F">
        <w:tc>
          <w:tcPr>
            <w:tcW w:w="1129" w:type="dxa"/>
            <w:tcBorders>
              <w:top w:val="single" w:sz="12" w:space="0" w:color="auto"/>
              <w:bottom w:val="single" w:sz="12" w:space="0" w:color="auto"/>
            </w:tcBorders>
          </w:tcPr>
          <w:p w14:paraId="0D91E879" w14:textId="4E39AF1C" w:rsidR="00D62821" w:rsidRDefault="00D62821"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クラスタ⑤</w:t>
            </w:r>
          </w:p>
        </w:tc>
        <w:tc>
          <w:tcPr>
            <w:tcW w:w="3750" w:type="dxa"/>
            <w:gridSpan w:val="2"/>
            <w:tcBorders>
              <w:bottom w:val="single" w:sz="12" w:space="0" w:color="auto"/>
            </w:tcBorders>
          </w:tcPr>
          <w:p w14:paraId="02A8E746" w14:textId="02728E91" w:rsidR="00D62821" w:rsidRDefault="00D62821"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漸化式が</w:t>
            </w:r>
            <w:r>
              <w:rPr>
                <w:rFonts w:ascii="Times New Roman" w:eastAsia="ＭＳ 明朝" w:hAnsi="Times New Roman" w:cs="Times New Roman"/>
                <w:sz w:val="18"/>
                <w:szCs w:val="21"/>
              </w:rPr>
              <w:t>main</w:t>
            </w:r>
            <w:r>
              <w:rPr>
                <w:rFonts w:ascii="Times New Roman" w:eastAsia="ＭＳ 明朝" w:hAnsi="Times New Roman" w:cs="Times New Roman" w:hint="eastAsia"/>
                <w:sz w:val="18"/>
                <w:szCs w:val="21"/>
              </w:rPr>
              <w:t>関数内にあり</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再帰が上手くいっていない</w:t>
            </w:r>
            <w:r>
              <w:rPr>
                <w:rFonts w:ascii="Times New Roman" w:eastAsia="ＭＳ 明朝" w:hAnsi="Times New Roman" w:cs="Times New Roman"/>
                <w:sz w:val="18"/>
                <w:szCs w:val="21"/>
              </w:rPr>
              <w:t xml:space="preserve">. </w:t>
            </w:r>
          </w:p>
        </w:tc>
      </w:tr>
      <w:tr w:rsidR="00D62821" w14:paraId="5D8A2E77" w14:textId="77777777" w:rsidTr="003A3A1F">
        <w:tc>
          <w:tcPr>
            <w:tcW w:w="1129" w:type="dxa"/>
            <w:tcBorders>
              <w:top w:val="single" w:sz="12" w:space="0" w:color="auto"/>
              <w:bottom w:val="single" w:sz="12" w:space="0" w:color="auto"/>
            </w:tcBorders>
          </w:tcPr>
          <w:p w14:paraId="058E28D7" w14:textId="73296BD4" w:rsidR="00D62821" w:rsidRDefault="00D62821" w:rsidP="002A6CEF">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クラスタ⑥</w:t>
            </w:r>
          </w:p>
        </w:tc>
        <w:tc>
          <w:tcPr>
            <w:tcW w:w="3750" w:type="dxa"/>
            <w:gridSpan w:val="2"/>
            <w:tcBorders>
              <w:top w:val="single" w:sz="12" w:space="0" w:color="auto"/>
              <w:bottom w:val="single" w:sz="12" w:space="0" w:color="auto"/>
            </w:tcBorders>
          </w:tcPr>
          <w:p w14:paraId="4C651958" w14:textId="1EEF4ED5" w:rsidR="00D62821" w:rsidRDefault="00D62821" w:rsidP="00431754">
            <w:pPr>
              <w:spacing w:line="220" w:lineRule="exact"/>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再帰関数内の処理が全体的に間違っている</w:t>
            </w:r>
            <w:r>
              <w:rPr>
                <w:rFonts w:ascii="Times New Roman" w:eastAsia="ＭＳ 明朝" w:hAnsi="Times New Roman" w:cs="Times New Roman"/>
                <w:sz w:val="18"/>
                <w:szCs w:val="21"/>
              </w:rPr>
              <w:t xml:space="preserve">. </w:t>
            </w:r>
          </w:p>
        </w:tc>
      </w:tr>
    </w:tbl>
    <w:p w14:paraId="1DA95426" w14:textId="77777777" w:rsidR="007D5FC9" w:rsidRPr="002A6CEF" w:rsidRDefault="007D5FC9" w:rsidP="002A6CEF">
      <w:pPr>
        <w:spacing w:line="220" w:lineRule="exact"/>
        <w:rPr>
          <w:rFonts w:ascii="Times New Roman" w:eastAsia="ＭＳ 明朝" w:hAnsi="Times New Roman" w:cs="Times New Roman"/>
          <w:sz w:val="18"/>
          <w:szCs w:val="21"/>
        </w:rPr>
      </w:pPr>
    </w:p>
    <w:p w14:paraId="148DC116" w14:textId="3AD9B3A6" w:rsidR="004733AC" w:rsidRPr="002A6CEF" w:rsidRDefault="004733AC" w:rsidP="002A6CEF">
      <w:pPr>
        <w:spacing w:line="220" w:lineRule="exact"/>
        <w:rPr>
          <w:rFonts w:ascii="Times New Roman" w:eastAsia="ＭＳ 明朝" w:hAnsi="Times New Roman" w:cs="Times New Roman"/>
          <w:sz w:val="18"/>
          <w:szCs w:val="21"/>
        </w:rPr>
      </w:pPr>
      <w:r w:rsidRPr="002A6CEF">
        <w:rPr>
          <w:rFonts w:ascii="Times New Roman" w:eastAsia="ＭＳ 明朝" w:hAnsi="Times New Roman" w:cs="Times New Roman"/>
          <w:b/>
          <w:sz w:val="18"/>
          <w:szCs w:val="18"/>
        </w:rPr>
        <w:t>3.</w:t>
      </w:r>
      <w:ins w:id="36" w:author="原田 裕太" w:date="2024-01-15T13:36:00Z">
        <w:r w:rsidR="0055704D">
          <w:rPr>
            <w:rFonts w:ascii="Times New Roman" w:eastAsia="ＭＳ 明朝" w:hAnsi="Times New Roman" w:cs="Times New Roman"/>
            <w:b/>
            <w:sz w:val="18"/>
            <w:szCs w:val="18"/>
          </w:rPr>
          <w:t>4</w:t>
        </w:r>
      </w:ins>
      <w:del w:id="37" w:author="原田 裕太" w:date="2024-01-15T13:36:00Z">
        <w:r w:rsidR="00FA1907" w:rsidDel="0055704D">
          <w:rPr>
            <w:rFonts w:ascii="Times New Roman" w:eastAsia="ＭＳ 明朝" w:hAnsi="Times New Roman" w:cs="Times New Roman"/>
            <w:b/>
            <w:sz w:val="18"/>
            <w:szCs w:val="18"/>
          </w:rPr>
          <w:delText>3</w:delText>
        </w:r>
      </w:del>
      <w:r w:rsidRPr="002A6CEF">
        <w:rPr>
          <w:rFonts w:ascii="Times New Roman" w:eastAsia="ＭＳ 明朝" w:hAnsi="Times New Roman" w:cs="Times New Roman" w:hint="eastAsia"/>
          <w:b/>
          <w:sz w:val="18"/>
          <w:szCs w:val="18"/>
        </w:rPr>
        <w:t xml:space="preserve">　</w:t>
      </w:r>
      <w:r w:rsidR="00BB6BDF">
        <w:rPr>
          <w:rFonts w:ascii="Times New Roman" w:eastAsia="ＭＳ 明朝" w:hAnsi="Times New Roman" w:cs="Times New Roman" w:hint="eastAsia"/>
          <w:b/>
          <w:sz w:val="18"/>
          <w:szCs w:val="18"/>
        </w:rPr>
        <w:t>論理エラー</w:t>
      </w:r>
      <w:r w:rsidR="00D90A3C">
        <w:rPr>
          <w:rFonts w:ascii="Times New Roman" w:eastAsia="ＭＳ 明朝" w:hAnsi="Times New Roman" w:cs="Times New Roman" w:hint="eastAsia"/>
          <w:b/>
          <w:sz w:val="18"/>
          <w:szCs w:val="18"/>
        </w:rPr>
        <w:t>の</w:t>
      </w:r>
      <w:r w:rsidR="00BB6BDF">
        <w:rPr>
          <w:rFonts w:ascii="Times New Roman" w:eastAsia="ＭＳ 明朝" w:hAnsi="Times New Roman" w:cs="Times New Roman" w:hint="eastAsia"/>
          <w:b/>
          <w:sz w:val="18"/>
          <w:szCs w:val="18"/>
        </w:rPr>
        <w:t>推定</w:t>
      </w:r>
    </w:p>
    <w:p w14:paraId="5AF05D58" w14:textId="12AE3E77" w:rsidR="00710F74" w:rsidRDefault="00C126FD" w:rsidP="009038BD">
      <w:pPr>
        <w:spacing w:line="200" w:lineRule="exact"/>
        <w:jc w:val="left"/>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 xml:space="preserve">　</w:t>
      </w:r>
      <w:r w:rsidR="00BB6BDF">
        <w:rPr>
          <w:rFonts w:ascii="Times New Roman" w:eastAsia="ＭＳ 明朝" w:hAnsi="Times New Roman" w:cs="Times New Roman" w:hint="eastAsia"/>
          <w:sz w:val="18"/>
          <w:szCs w:val="21"/>
        </w:rPr>
        <w:t>論理エラーを推定したいソースコードを入力とし</w:t>
      </w:r>
      <w:r w:rsidR="00BB6BDF">
        <w:rPr>
          <w:rFonts w:ascii="Times New Roman" w:eastAsia="ＭＳ 明朝" w:hAnsi="Times New Roman" w:cs="Times New Roman"/>
          <w:sz w:val="18"/>
          <w:szCs w:val="21"/>
        </w:rPr>
        <w:t xml:space="preserve">, </w:t>
      </w:r>
      <w:r w:rsidR="00BB6BDF" w:rsidRPr="002A6CEF">
        <w:rPr>
          <w:rFonts w:ascii="Times New Roman" w:eastAsia="ＭＳ 明朝" w:hAnsi="Times New Roman" w:cs="Times New Roman"/>
          <w:b/>
          <w:bCs/>
          <w:sz w:val="18"/>
          <w:szCs w:val="21"/>
        </w:rPr>
        <w:t>3.2</w:t>
      </w:r>
      <w:r w:rsidR="00BB6BDF">
        <w:rPr>
          <w:rFonts w:ascii="Times New Roman" w:eastAsia="ＭＳ 明朝" w:hAnsi="Times New Roman" w:cs="Times New Roman" w:hint="eastAsia"/>
          <w:sz w:val="18"/>
          <w:szCs w:val="21"/>
        </w:rPr>
        <w:t>で作成したデータセットの</w:t>
      </w:r>
      <w:r w:rsidR="001546F6">
        <w:rPr>
          <w:rFonts w:ascii="Times New Roman" w:eastAsia="ＭＳ 明朝" w:hAnsi="Times New Roman" w:cs="Times New Roman" w:hint="eastAsia"/>
          <w:sz w:val="18"/>
          <w:szCs w:val="21"/>
        </w:rPr>
        <w:t>各クラスタの</w:t>
      </w:r>
      <w:r w:rsidR="00BB6BDF">
        <w:rPr>
          <w:rFonts w:ascii="Times New Roman" w:eastAsia="ＭＳ 明朝" w:hAnsi="Times New Roman" w:cs="Times New Roman" w:hint="eastAsia"/>
          <w:sz w:val="18"/>
          <w:szCs w:val="21"/>
        </w:rPr>
        <w:t>代表ソースコードとの類</w:t>
      </w:r>
      <w:r w:rsidR="00BB6BDF">
        <w:rPr>
          <w:rFonts w:ascii="Times New Roman" w:eastAsia="ＭＳ 明朝" w:hAnsi="Times New Roman" w:cs="Times New Roman" w:hint="eastAsia"/>
          <w:sz w:val="18"/>
          <w:szCs w:val="21"/>
        </w:rPr>
        <w:t>似度を求め</w:t>
      </w:r>
      <w:r w:rsidR="001546F6">
        <w:rPr>
          <w:rFonts w:ascii="Times New Roman" w:eastAsia="ＭＳ 明朝" w:hAnsi="Times New Roman" w:cs="Times New Roman" w:hint="eastAsia"/>
          <w:sz w:val="18"/>
          <w:szCs w:val="21"/>
        </w:rPr>
        <w:t>て</w:t>
      </w:r>
      <w:r w:rsidR="001546F6">
        <w:rPr>
          <w:rFonts w:ascii="Times New Roman" w:eastAsia="ＭＳ 明朝" w:hAnsi="Times New Roman" w:cs="Times New Roman"/>
          <w:sz w:val="18"/>
          <w:szCs w:val="21"/>
        </w:rPr>
        <w:t xml:space="preserve">, </w:t>
      </w:r>
      <w:r w:rsidR="001546F6">
        <w:rPr>
          <w:rFonts w:ascii="Times New Roman" w:eastAsia="ＭＳ 明朝" w:hAnsi="Times New Roman" w:cs="Times New Roman" w:hint="eastAsia"/>
          <w:sz w:val="18"/>
          <w:szCs w:val="21"/>
        </w:rPr>
        <w:t>一番類似度の高かったものを論理エラーとして出力する</w:t>
      </w:r>
      <w:r w:rsidR="001546F6">
        <w:rPr>
          <w:rFonts w:ascii="Times New Roman" w:eastAsia="ＭＳ 明朝" w:hAnsi="Times New Roman" w:cs="Times New Roman"/>
          <w:sz w:val="18"/>
          <w:szCs w:val="21"/>
        </w:rPr>
        <w:t xml:space="preserve">. </w:t>
      </w:r>
      <w:r w:rsidR="00D90A3C">
        <w:rPr>
          <w:rFonts w:ascii="Times New Roman" w:eastAsia="ＭＳ 明朝" w:hAnsi="Times New Roman" w:cs="Times New Roman" w:hint="eastAsia"/>
          <w:sz w:val="18"/>
          <w:szCs w:val="21"/>
        </w:rPr>
        <w:t>類似度の計算は</w:t>
      </w:r>
      <w:r w:rsidR="00D90A3C">
        <w:rPr>
          <w:rFonts w:ascii="Times New Roman" w:eastAsia="ＭＳ 明朝" w:hAnsi="Times New Roman" w:cs="Times New Roman"/>
          <w:sz w:val="18"/>
          <w:szCs w:val="21"/>
        </w:rPr>
        <w:t xml:space="preserve">, </w:t>
      </w:r>
      <w:r w:rsidR="00D90A3C" w:rsidRPr="002A6CEF">
        <w:rPr>
          <w:rFonts w:ascii="Times New Roman" w:eastAsia="ＭＳ 明朝" w:hAnsi="Times New Roman" w:cs="Times New Roman"/>
          <w:b/>
          <w:bCs/>
          <w:sz w:val="18"/>
          <w:szCs w:val="21"/>
        </w:rPr>
        <w:t>3.3</w:t>
      </w:r>
      <w:r w:rsidR="00D90A3C">
        <w:rPr>
          <w:rFonts w:ascii="Times New Roman" w:eastAsia="ＭＳ 明朝" w:hAnsi="Times New Roman" w:cs="Times New Roman" w:hint="eastAsia"/>
          <w:sz w:val="18"/>
          <w:szCs w:val="21"/>
        </w:rPr>
        <w:t>で行った</w:t>
      </w:r>
      <w:r w:rsidR="000A6821">
        <w:rPr>
          <w:rFonts w:ascii="Times New Roman" w:eastAsia="ＭＳ 明朝" w:hAnsi="Times New Roman" w:cs="Times New Roman" w:hint="eastAsia"/>
          <w:sz w:val="18"/>
          <w:szCs w:val="21"/>
        </w:rPr>
        <w:t>,</w:t>
      </w:r>
      <w:r w:rsidR="000A6821">
        <w:rPr>
          <w:rFonts w:ascii="Times New Roman" w:eastAsia="ＭＳ 明朝" w:hAnsi="Times New Roman" w:cs="Times New Roman"/>
          <w:sz w:val="18"/>
          <w:szCs w:val="21"/>
        </w:rPr>
        <w:t xml:space="preserve"> </w:t>
      </w:r>
      <w:r w:rsidR="00D90A3C">
        <w:rPr>
          <w:rFonts w:ascii="Times New Roman" w:eastAsia="ＭＳ 明朝" w:hAnsi="Times New Roman" w:cs="Times New Roman" w:hint="eastAsia"/>
          <w:sz w:val="18"/>
          <w:szCs w:val="21"/>
        </w:rPr>
        <w:t>データセットの作成と同じ</w:t>
      </w:r>
      <w:r w:rsidR="000A6821">
        <w:rPr>
          <w:rFonts w:ascii="Times New Roman" w:eastAsia="ＭＳ 明朝" w:hAnsi="Times New Roman" w:cs="Times New Roman" w:hint="eastAsia"/>
          <w:sz w:val="18"/>
          <w:szCs w:val="21"/>
        </w:rPr>
        <w:t>手順を用いる</w:t>
      </w:r>
      <w:r w:rsidR="000A6821">
        <w:rPr>
          <w:rFonts w:ascii="Times New Roman" w:eastAsia="ＭＳ 明朝" w:hAnsi="Times New Roman" w:cs="Times New Roman"/>
          <w:sz w:val="18"/>
          <w:szCs w:val="21"/>
        </w:rPr>
        <w:t xml:space="preserve">. </w:t>
      </w:r>
    </w:p>
    <w:p w14:paraId="419F16F3" w14:textId="77777777" w:rsidR="00CD62CB" w:rsidRPr="002A6CEF" w:rsidRDefault="00CD62CB" w:rsidP="009038BD">
      <w:pPr>
        <w:spacing w:line="200" w:lineRule="exact"/>
        <w:jc w:val="left"/>
        <w:rPr>
          <w:rFonts w:ascii="Times New Roman" w:eastAsia="ＭＳ 明朝" w:hAnsi="Times New Roman" w:cs="Times New Roman"/>
          <w:sz w:val="18"/>
          <w:szCs w:val="21"/>
        </w:rPr>
      </w:pPr>
    </w:p>
    <w:p w14:paraId="2227FF07" w14:textId="03473392" w:rsidR="00DE54D5" w:rsidRPr="002A6CEF" w:rsidRDefault="004733AC" w:rsidP="009038BD">
      <w:pPr>
        <w:numPr>
          <w:ilvl w:val="0"/>
          <w:numId w:val="11"/>
        </w:numPr>
        <w:rPr>
          <w:rFonts w:ascii="Times New Roman" w:eastAsia="ＭＳ 明朝" w:hAnsi="Times New Roman" w:cs="Times New Roman"/>
          <w:b/>
          <w:sz w:val="18"/>
          <w:szCs w:val="18"/>
        </w:rPr>
      </w:pPr>
      <w:r w:rsidRPr="002A6CEF">
        <w:rPr>
          <w:rFonts w:ascii="Times New Roman" w:eastAsia="ＭＳ 明朝" w:hAnsi="Times New Roman" w:cs="Times New Roman" w:hint="eastAsia"/>
          <w:b/>
          <w:sz w:val="20"/>
          <w:szCs w:val="18"/>
        </w:rPr>
        <w:t>実験と考察</w:t>
      </w:r>
    </w:p>
    <w:p w14:paraId="65704C93" w14:textId="7390E8CE" w:rsidR="004733AC" w:rsidRPr="002A6CEF" w:rsidRDefault="004733AC" w:rsidP="002A6CEF">
      <w:pPr>
        <w:spacing w:line="220" w:lineRule="exact"/>
        <w:rPr>
          <w:rFonts w:ascii="Times New Roman" w:eastAsia="ＭＳ 明朝" w:hAnsi="Times New Roman" w:cs="Times New Roman"/>
          <w:b/>
          <w:sz w:val="18"/>
          <w:szCs w:val="18"/>
        </w:rPr>
      </w:pPr>
      <w:r w:rsidRPr="002A6CEF">
        <w:rPr>
          <w:rFonts w:ascii="Times New Roman" w:eastAsia="ＭＳ 明朝" w:hAnsi="Times New Roman" w:cs="Times New Roman"/>
          <w:b/>
          <w:sz w:val="18"/>
          <w:szCs w:val="18"/>
        </w:rPr>
        <w:t>4.1</w:t>
      </w:r>
      <w:r w:rsidRPr="002A6CEF">
        <w:rPr>
          <w:rFonts w:ascii="Times New Roman" w:eastAsia="ＭＳ 明朝" w:hAnsi="Times New Roman" w:cs="Times New Roman" w:hint="eastAsia"/>
          <w:b/>
          <w:sz w:val="18"/>
          <w:szCs w:val="18"/>
        </w:rPr>
        <w:t xml:space="preserve">　実験概要</w:t>
      </w:r>
    </w:p>
    <w:p w14:paraId="2E02AA7D" w14:textId="5335BA81" w:rsidR="00B63B1A" w:rsidRDefault="00E22CE6">
      <w:pPr>
        <w:spacing w:line="220" w:lineRule="exact"/>
        <w:ind w:firstLineChars="100" w:firstLine="180"/>
        <w:rPr>
          <w:rFonts w:ascii="Times New Roman" w:eastAsia="ＭＳ 明朝" w:hAnsi="Times New Roman" w:cs="Times New Roman"/>
          <w:bCs/>
          <w:sz w:val="18"/>
          <w:szCs w:val="18"/>
        </w:rPr>
      </w:pPr>
      <w:r>
        <w:rPr>
          <w:rFonts w:ascii="Times New Roman" w:eastAsia="ＭＳ 明朝" w:hAnsi="Times New Roman" w:cs="Times New Roman" w:hint="eastAsia"/>
          <w:bCs/>
          <w:sz w:val="18"/>
          <w:szCs w:val="18"/>
        </w:rPr>
        <w:t>論理エラー</w:t>
      </w:r>
      <w:r w:rsidR="00C126FD" w:rsidRPr="002A6CEF">
        <w:rPr>
          <w:rFonts w:ascii="Times New Roman" w:eastAsia="ＭＳ 明朝" w:hAnsi="Times New Roman" w:cs="Times New Roman" w:hint="eastAsia"/>
          <w:bCs/>
          <w:sz w:val="18"/>
          <w:szCs w:val="18"/>
        </w:rPr>
        <w:t>推定の有用性の検証実験を行った</w:t>
      </w:r>
      <w:r w:rsidR="00C126FD" w:rsidRPr="002A6CEF">
        <w:rPr>
          <w:rFonts w:ascii="Times New Roman" w:eastAsia="ＭＳ 明朝" w:hAnsi="Times New Roman" w:cs="Times New Roman"/>
          <w:bCs/>
          <w:sz w:val="18"/>
          <w:szCs w:val="18"/>
        </w:rPr>
        <w:t>.</w:t>
      </w:r>
      <w:r>
        <w:rPr>
          <w:rFonts w:ascii="Times New Roman" w:eastAsia="ＭＳ 明朝" w:hAnsi="Times New Roman" w:cs="Times New Roman" w:hint="eastAsia"/>
          <w:bCs/>
          <w:sz w:val="18"/>
          <w:szCs w:val="18"/>
        </w:rPr>
        <w:t>検証</w:t>
      </w:r>
      <w:ins w:id="38" w:author="原田 裕太" w:date="2024-01-15T12:35:00Z">
        <w:r w:rsidR="00A90504">
          <w:rPr>
            <w:rFonts w:ascii="Times New Roman" w:eastAsia="ＭＳ 明朝" w:hAnsi="Times New Roman" w:cs="Times New Roman" w:hint="eastAsia"/>
            <w:bCs/>
            <w:sz w:val="18"/>
            <w:szCs w:val="18"/>
          </w:rPr>
          <w:t>手法</w:t>
        </w:r>
      </w:ins>
      <w:del w:id="39" w:author="原田 裕太" w:date="2024-01-15T12:35:00Z">
        <w:r w:rsidDel="00A90504">
          <w:rPr>
            <w:rFonts w:ascii="Times New Roman" w:eastAsia="ＭＳ 明朝" w:hAnsi="Times New Roman" w:cs="Times New Roman" w:hint="eastAsia"/>
            <w:bCs/>
            <w:sz w:val="18"/>
            <w:szCs w:val="18"/>
          </w:rPr>
          <w:delText>方法</w:delText>
        </w:r>
      </w:del>
      <w:r>
        <w:rPr>
          <w:rFonts w:ascii="Times New Roman" w:eastAsia="ＭＳ 明朝" w:hAnsi="Times New Roman" w:cs="Times New Roman" w:hint="eastAsia"/>
          <w:bCs/>
          <w:sz w:val="18"/>
          <w:szCs w:val="18"/>
        </w:rPr>
        <w:t>は様々なものが存在するが</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過学習を回避するため</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またデータのサンプルが多いことから</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今回はホールドアウト法を</w:t>
      </w:r>
      <w:r w:rsidR="00D90A3C">
        <w:rPr>
          <w:rFonts w:ascii="Times New Roman" w:eastAsia="ＭＳ 明朝" w:hAnsi="Times New Roman" w:cs="Times New Roman" w:hint="eastAsia"/>
          <w:bCs/>
          <w:sz w:val="18"/>
          <w:szCs w:val="18"/>
        </w:rPr>
        <w:t>用いて評価を行うこととした</w:t>
      </w:r>
      <w:r w:rsidR="00D90A3C">
        <w:rPr>
          <w:rFonts w:ascii="Times New Roman" w:eastAsia="ＭＳ 明朝" w:hAnsi="Times New Roman" w:cs="Times New Roman"/>
          <w:bCs/>
          <w:sz w:val="18"/>
          <w:szCs w:val="18"/>
        </w:rPr>
        <w:t xml:space="preserve">. </w:t>
      </w:r>
    </w:p>
    <w:p w14:paraId="768224FB" w14:textId="0899A7A8" w:rsidR="00C126FD" w:rsidRPr="002A6CEF" w:rsidRDefault="00D90A3C" w:rsidP="002A6CEF">
      <w:pPr>
        <w:spacing w:line="220" w:lineRule="exact"/>
        <w:ind w:firstLineChars="100" w:firstLine="180"/>
        <w:rPr>
          <w:rFonts w:ascii="Times New Roman" w:eastAsia="ＭＳ 明朝" w:hAnsi="Times New Roman" w:cs="Times New Roman"/>
          <w:bCs/>
          <w:sz w:val="18"/>
          <w:szCs w:val="18"/>
        </w:rPr>
      </w:pPr>
      <w:r>
        <w:rPr>
          <w:rFonts w:ascii="Times New Roman" w:eastAsia="ＭＳ 明朝" w:hAnsi="Times New Roman" w:cs="Times New Roman" w:hint="eastAsia"/>
          <w:bCs/>
          <w:sz w:val="18"/>
          <w:szCs w:val="18"/>
        </w:rPr>
        <w:t>データのサンプルは</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課題</w:t>
      </w:r>
      <w:r>
        <w:rPr>
          <w:rFonts w:ascii="Times New Roman" w:eastAsia="ＭＳ 明朝" w:hAnsi="Times New Roman" w:cs="Times New Roman"/>
          <w:bCs/>
          <w:sz w:val="18"/>
          <w:szCs w:val="18"/>
        </w:rPr>
        <w:t>35</w:t>
      </w:r>
      <w:r>
        <w:rPr>
          <w:rFonts w:ascii="Times New Roman" w:eastAsia="ＭＳ 明朝" w:hAnsi="Times New Roman" w:cs="Times New Roman" w:hint="eastAsia"/>
          <w:bCs/>
          <w:sz w:val="18"/>
          <w:szCs w:val="18"/>
        </w:rPr>
        <w:t>は学生数</w:t>
      </w:r>
      <w:r>
        <w:rPr>
          <w:rFonts w:ascii="Times New Roman" w:eastAsia="ＭＳ 明朝" w:hAnsi="Times New Roman" w:cs="Times New Roman"/>
          <w:bCs/>
          <w:sz w:val="18"/>
          <w:szCs w:val="18"/>
        </w:rPr>
        <w:t>94</w:t>
      </w:r>
      <w:r>
        <w:rPr>
          <w:rFonts w:ascii="Times New Roman" w:eastAsia="ＭＳ 明朝" w:hAnsi="Times New Roman" w:cs="Times New Roman" w:hint="eastAsia"/>
          <w:bCs/>
          <w:sz w:val="18"/>
          <w:szCs w:val="18"/>
        </w:rPr>
        <w:t>人</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ソースコード</w:t>
      </w:r>
      <w:r>
        <w:rPr>
          <w:rFonts w:ascii="Times New Roman" w:eastAsia="ＭＳ 明朝" w:hAnsi="Times New Roman" w:cs="Times New Roman"/>
          <w:bCs/>
          <w:sz w:val="18"/>
          <w:szCs w:val="18"/>
        </w:rPr>
        <w:t>357</w:t>
      </w:r>
      <w:r>
        <w:rPr>
          <w:rFonts w:ascii="Times New Roman" w:eastAsia="ＭＳ 明朝" w:hAnsi="Times New Roman" w:cs="Times New Roman" w:hint="eastAsia"/>
          <w:bCs/>
          <w:sz w:val="18"/>
          <w:szCs w:val="18"/>
        </w:rPr>
        <w:t>個</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また</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課題</w:t>
      </w:r>
      <w:r>
        <w:rPr>
          <w:rFonts w:ascii="Times New Roman" w:eastAsia="ＭＳ 明朝" w:hAnsi="Times New Roman" w:cs="Times New Roman"/>
          <w:bCs/>
          <w:sz w:val="18"/>
          <w:szCs w:val="18"/>
        </w:rPr>
        <w:t>43</w:t>
      </w:r>
      <w:r>
        <w:rPr>
          <w:rFonts w:ascii="Times New Roman" w:eastAsia="ＭＳ 明朝" w:hAnsi="Times New Roman" w:cs="Times New Roman" w:hint="eastAsia"/>
          <w:bCs/>
          <w:sz w:val="18"/>
          <w:szCs w:val="18"/>
        </w:rPr>
        <w:t>は学生数</w:t>
      </w:r>
      <w:r>
        <w:rPr>
          <w:rFonts w:ascii="Times New Roman" w:eastAsia="ＭＳ 明朝" w:hAnsi="Times New Roman" w:cs="Times New Roman"/>
          <w:bCs/>
          <w:sz w:val="18"/>
          <w:szCs w:val="18"/>
        </w:rPr>
        <w:t>112</w:t>
      </w:r>
      <w:r>
        <w:rPr>
          <w:rFonts w:ascii="Times New Roman" w:eastAsia="ＭＳ 明朝" w:hAnsi="Times New Roman" w:cs="Times New Roman" w:hint="eastAsia"/>
          <w:bCs/>
          <w:sz w:val="18"/>
          <w:szCs w:val="18"/>
        </w:rPr>
        <w:t>人</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ソースコード</w:t>
      </w:r>
      <w:r>
        <w:rPr>
          <w:rFonts w:ascii="Times New Roman" w:eastAsia="ＭＳ 明朝" w:hAnsi="Times New Roman" w:cs="Times New Roman"/>
          <w:bCs/>
          <w:sz w:val="18"/>
          <w:szCs w:val="18"/>
        </w:rPr>
        <w:t>654</w:t>
      </w:r>
      <w:r>
        <w:rPr>
          <w:rFonts w:ascii="Times New Roman" w:eastAsia="ＭＳ 明朝" w:hAnsi="Times New Roman" w:cs="Times New Roman" w:hint="eastAsia"/>
          <w:bCs/>
          <w:sz w:val="18"/>
          <w:szCs w:val="18"/>
        </w:rPr>
        <w:t>個である</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このうち</w:t>
      </w:r>
      <w:r>
        <w:rPr>
          <w:rFonts w:ascii="Times New Roman" w:eastAsia="ＭＳ 明朝" w:hAnsi="Times New Roman" w:cs="Times New Roman"/>
          <w:bCs/>
          <w:sz w:val="18"/>
          <w:szCs w:val="18"/>
        </w:rPr>
        <w:t xml:space="preserve">, </w:t>
      </w:r>
      <w:r>
        <w:rPr>
          <w:rFonts w:ascii="Times New Roman" w:eastAsia="ＭＳ 明朝" w:hAnsi="Times New Roman" w:cs="Times New Roman" w:hint="eastAsia"/>
          <w:bCs/>
          <w:sz w:val="18"/>
          <w:szCs w:val="18"/>
        </w:rPr>
        <w:t>データセットの作成のための訓練用データと検証用データを</w:t>
      </w:r>
      <w:r>
        <w:rPr>
          <w:rFonts w:ascii="Times New Roman" w:eastAsia="ＭＳ 明朝" w:hAnsi="Times New Roman" w:cs="Times New Roman"/>
          <w:bCs/>
          <w:sz w:val="18"/>
          <w:szCs w:val="18"/>
        </w:rPr>
        <w:t>9</w:t>
      </w:r>
      <w:r>
        <w:rPr>
          <w:rFonts w:ascii="Times New Roman" w:eastAsia="ＭＳ 明朝" w:hAnsi="Times New Roman" w:cs="Times New Roman" w:hint="eastAsia"/>
          <w:bCs/>
          <w:sz w:val="18"/>
          <w:szCs w:val="18"/>
        </w:rPr>
        <w:t>：</w:t>
      </w:r>
      <w:r>
        <w:rPr>
          <w:rFonts w:ascii="Times New Roman" w:eastAsia="ＭＳ 明朝" w:hAnsi="Times New Roman" w:cs="Times New Roman"/>
          <w:bCs/>
          <w:sz w:val="18"/>
          <w:szCs w:val="18"/>
        </w:rPr>
        <w:t>1</w:t>
      </w:r>
      <w:r>
        <w:rPr>
          <w:rFonts w:ascii="Times New Roman" w:eastAsia="ＭＳ 明朝" w:hAnsi="Times New Roman" w:cs="Times New Roman" w:hint="eastAsia"/>
          <w:bCs/>
          <w:sz w:val="18"/>
          <w:szCs w:val="18"/>
        </w:rPr>
        <w:t>の割合で分けた</w:t>
      </w:r>
      <w:r>
        <w:rPr>
          <w:rFonts w:ascii="Times New Roman" w:eastAsia="ＭＳ 明朝" w:hAnsi="Times New Roman" w:cs="Times New Roman"/>
          <w:bCs/>
          <w:sz w:val="18"/>
          <w:szCs w:val="18"/>
        </w:rPr>
        <w:t xml:space="preserve">. </w:t>
      </w:r>
    </w:p>
    <w:p w14:paraId="09C39520" w14:textId="6264FCA3" w:rsidR="00C126FD" w:rsidRPr="002A6CEF" w:rsidRDefault="00C126FD" w:rsidP="002A6CEF">
      <w:pPr>
        <w:spacing w:line="220" w:lineRule="exact"/>
        <w:ind w:firstLineChars="100" w:firstLine="180"/>
        <w:rPr>
          <w:rFonts w:ascii="Times New Roman" w:eastAsia="ＭＳ 明朝" w:hAnsi="Times New Roman" w:cs="Times New Roman"/>
          <w:bCs/>
          <w:sz w:val="18"/>
          <w:szCs w:val="18"/>
        </w:rPr>
      </w:pPr>
      <w:r w:rsidRPr="002A6CEF">
        <w:rPr>
          <w:rFonts w:ascii="Times New Roman" w:eastAsia="ＭＳ 明朝" w:hAnsi="Times New Roman" w:cs="Times New Roman" w:hint="eastAsia"/>
          <w:bCs/>
          <w:sz w:val="18"/>
          <w:szCs w:val="18"/>
        </w:rPr>
        <w:t>その後</w:t>
      </w:r>
      <w:r w:rsidRPr="002A6CEF">
        <w:rPr>
          <w:rFonts w:ascii="Times New Roman" w:eastAsia="ＭＳ 明朝" w:hAnsi="Times New Roman" w:cs="Times New Roman"/>
          <w:bCs/>
          <w:sz w:val="18"/>
          <w:szCs w:val="18"/>
        </w:rPr>
        <w:t xml:space="preserve">, </w:t>
      </w:r>
      <w:r w:rsidRPr="002A6CEF">
        <w:rPr>
          <w:rFonts w:ascii="Times New Roman" w:eastAsia="ＭＳ 明朝" w:hAnsi="Times New Roman" w:cs="Times New Roman" w:hint="eastAsia"/>
          <w:bCs/>
          <w:sz w:val="18"/>
          <w:szCs w:val="18"/>
        </w:rPr>
        <w:t>学習者の実際の</w:t>
      </w:r>
      <w:r w:rsidR="00D90A3C">
        <w:rPr>
          <w:rFonts w:ascii="Times New Roman" w:eastAsia="ＭＳ 明朝" w:hAnsi="Times New Roman" w:cs="Times New Roman" w:hint="eastAsia"/>
          <w:bCs/>
          <w:sz w:val="18"/>
          <w:szCs w:val="18"/>
        </w:rPr>
        <w:t>論理エラー</w:t>
      </w:r>
      <w:r w:rsidRPr="002A6CEF">
        <w:rPr>
          <w:rFonts w:ascii="Times New Roman" w:eastAsia="ＭＳ 明朝" w:hAnsi="Times New Roman" w:cs="Times New Roman" w:hint="eastAsia"/>
          <w:bCs/>
          <w:sz w:val="18"/>
          <w:szCs w:val="18"/>
        </w:rPr>
        <w:t>と今回の手法で推定された</w:t>
      </w:r>
      <w:r w:rsidR="00D90A3C">
        <w:rPr>
          <w:rFonts w:ascii="Times New Roman" w:eastAsia="ＭＳ 明朝" w:hAnsi="Times New Roman" w:cs="Times New Roman" w:hint="eastAsia"/>
          <w:bCs/>
          <w:sz w:val="18"/>
          <w:szCs w:val="18"/>
        </w:rPr>
        <w:t>論理エラー</w:t>
      </w:r>
      <w:r w:rsidRPr="002A6CEF">
        <w:rPr>
          <w:rFonts w:ascii="Times New Roman" w:eastAsia="ＭＳ 明朝" w:hAnsi="Times New Roman" w:cs="Times New Roman" w:hint="eastAsia"/>
          <w:bCs/>
          <w:sz w:val="18"/>
          <w:szCs w:val="18"/>
        </w:rPr>
        <w:t>を比較し</w:t>
      </w:r>
      <w:r w:rsidRPr="002A6CEF">
        <w:rPr>
          <w:rFonts w:ascii="Times New Roman" w:eastAsia="ＭＳ 明朝" w:hAnsi="Times New Roman" w:cs="Times New Roman"/>
          <w:bCs/>
          <w:sz w:val="18"/>
          <w:szCs w:val="18"/>
        </w:rPr>
        <w:t xml:space="preserve">, </w:t>
      </w:r>
      <w:r w:rsidRPr="002A6CEF">
        <w:rPr>
          <w:rFonts w:ascii="Times New Roman" w:eastAsia="ＭＳ 明朝" w:hAnsi="Times New Roman" w:cs="Times New Roman" w:hint="eastAsia"/>
          <w:bCs/>
          <w:sz w:val="18"/>
          <w:szCs w:val="18"/>
        </w:rPr>
        <w:t>適合率</w:t>
      </w:r>
      <w:r w:rsidRPr="002A6CEF">
        <w:rPr>
          <w:rFonts w:ascii="Times New Roman" w:eastAsia="ＭＳ 明朝" w:hAnsi="Times New Roman" w:cs="Times New Roman"/>
          <w:bCs/>
          <w:sz w:val="18"/>
          <w:szCs w:val="18"/>
        </w:rPr>
        <w:t xml:space="preserve">, </w:t>
      </w:r>
      <w:r w:rsidRPr="002A6CEF">
        <w:rPr>
          <w:rFonts w:ascii="Times New Roman" w:eastAsia="ＭＳ 明朝" w:hAnsi="Times New Roman" w:cs="Times New Roman" w:hint="eastAsia"/>
          <w:bCs/>
          <w:sz w:val="18"/>
          <w:szCs w:val="18"/>
        </w:rPr>
        <w:t>再現率</w:t>
      </w:r>
      <w:r w:rsidRPr="002A6CEF">
        <w:rPr>
          <w:rFonts w:ascii="Times New Roman" w:eastAsia="ＭＳ 明朝" w:hAnsi="Times New Roman" w:cs="Times New Roman"/>
          <w:bCs/>
          <w:sz w:val="18"/>
          <w:szCs w:val="18"/>
        </w:rPr>
        <w:t>, F</w:t>
      </w:r>
      <w:r w:rsidRPr="002A6CEF">
        <w:rPr>
          <w:rFonts w:ascii="Times New Roman" w:eastAsia="ＭＳ 明朝" w:hAnsi="Times New Roman" w:cs="Times New Roman" w:hint="eastAsia"/>
          <w:bCs/>
          <w:sz w:val="18"/>
          <w:szCs w:val="18"/>
        </w:rPr>
        <w:t>値を算出した</w:t>
      </w:r>
      <w:r w:rsidRPr="002A6CEF">
        <w:rPr>
          <w:rFonts w:ascii="Times New Roman" w:eastAsia="ＭＳ 明朝" w:hAnsi="Times New Roman" w:cs="Times New Roman"/>
          <w:bCs/>
          <w:sz w:val="18"/>
          <w:szCs w:val="18"/>
        </w:rPr>
        <w:t xml:space="preserve">. </w:t>
      </w:r>
      <w:r w:rsidR="000A6821">
        <w:rPr>
          <w:rFonts w:ascii="Times New Roman" w:eastAsia="ＭＳ 明朝" w:hAnsi="Times New Roman" w:cs="Times New Roman" w:hint="eastAsia"/>
          <w:bCs/>
          <w:sz w:val="18"/>
          <w:szCs w:val="18"/>
        </w:rPr>
        <w:t>また今回は多クラス分類であるため</w:t>
      </w:r>
      <w:r w:rsidR="000A6821">
        <w:rPr>
          <w:rFonts w:ascii="Times New Roman" w:eastAsia="ＭＳ 明朝" w:hAnsi="Times New Roman" w:cs="Times New Roman"/>
          <w:bCs/>
          <w:sz w:val="18"/>
          <w:szCs w:val="18"/>
        </w:rPr>
        <w:t xml:space="preserve">, </w:t>
      </w:r>
      <w:r w:rsidR="000A6821">
        <w:rPr>
          <w:rFonts w:ascii="Times New Roman" w:eastAsia="ＭＳ 明朝" w:hAnsi="Times New Roman" w:cs="Times New Roman" w:hint="eastAsia"/>
          <w:bCs/>
          <w:sz w:val="18"/>
          <w:szCs w:val="18"/>
        </w:rPr>
        <w:t>マクロ平均を取った上で</w:t>
      </w:r>
      <w:r w:rsidR="000A6821">
        <w:rPr>
          <w:rFonts w:ascii="Times New Roman" w:eastAsia="ＭＳ 明朝" w:hAnsi="Times New Roman" w:cs="Times New Roman"/>
          <w:bCs/>
          <w:sz w:val="18"/>
          <w:szCs w:val="18"/>
        </w:rPr>
        <w:t xml:space="preserve">, </w:t>
      </w:r>
      <w:r w:rsidR="000A6821">
        <w:rPr>
          <w:rFonts w:ascii="Times New Roman" w:eastAsia="ＭＳ 明朝" w:hAnsi="Times New Roman" w:cs="Times New Roman" w:hint="eastAsia"/>
          <w:bCs/>
          <w:sz w:val="18"/>
          <w:szCs w:val="18"/>
        </w:rPr>
        <w:t>それらを結果とした</w:t>
      </w:r>
      <w:r w:rsidR="000A6821">
        <w:rPr>
          <w:rFonts w:ascii="Times New Roman" w:eastAsia="ＭＳ 明朝" w:hAnsi="Times New Roman" w:cs="Times New Roman"/>
          <w:bCs/>
          <w:sz w:val="18"/>
          <w:szCs w:val="18"/>
        </w:rPr>
        <w:t xml:space="preserve">. </w:t>
      </w:r>
    </w:p>
    <w:p w14:paraId="5E7FE539" w14:textId="3410B0FC" w:rsidR="00620C47" w:rsidRPr="002A6CEF" w:rsidRDefault="00620C47" w:rsidP="002A6CEF">
      <w:pPr>
        <w:spacing w:line="220" w:lineRule="exact"/>
        <w:rPr>
          <w:rFonts w:ascii="Times New Roman" w:eastAsia="ＭＳ 明朝" w:hAnsi="Times New Roman" w:cs="Times New Roman"/>
          <w:b/>
          <w:sz w:val="18"/>
          <w:szCs w:val="18"/>
        </w:rPr>
      </w:pPr>
      <w:r w:rsidRPr="002A6CEF">
        <w:rPr>
          <w:rFonts w:ascii="Times New Roman" w:eastAsia="ＭＳ 明朝" w:hAnsi="Times New Roman" w:cs="Times New Roman"/>
          <w:b/>
          <w:sz w:val="18"/>
          <w:szCs w:val="18"/>
        </w:rPr>
        <w:t>4.2</w:t>
      </w:r>
      <w:r w:rsidRPr="002A6CEF">
        <w:rPr>
          <w:rFonts w:ascii="Times New Roman" w:eastAsia="ＭＳ 明朝" w:hAnsi="Times New Roman" w:cs="Times New Roman" w:hint="eastAsia"/>
          <w:b/>
          <w:sz w:val="18"/>
          <w:szCs w:val="18"/>
        </w:rPr>
        <w:t xml:space="preserve">　</w:t>
      </w:r>
      <w:r w:rsidR="004733AC" w:rsidRPr="002A6CEF">
        <w:rPr>
          <w:rFonts w:ascii="Times New Roman" w:eastAsia="ＭＳ 明朝" w:hAnsi="Times New Roman" w:cs="Times New Roman" w:hint="eastAsia"/>
          <w:b/>
          <w:sz w:val="18"/>
          <w:szCs w:val="18"/>
        </w:rPr>
        <w:t>結果と考察</w:t>
      </w:r>
    </w:p>
    <w:p w14:paraId="1C5CDBDA" w14:textId="72B823B2" w:rsidR="000A6821" w:rsidRDefault="00C126FD" w:rsidP="009D0E40">
      <w:pPr>
        <w:spacing w:line="220" w:lineRule="exact"/>
        <w:ind w:firstLineChars="67" w:firstLine="121"/>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実験では</w:t>
      </w:r>
      <w:r w:rsidRPr="00080599">
        <w:rPr>
          <w:rFonts w:ascii="ＭＳ ゴシック" w:eastAsia="ＭＳ ゴシック" w:hAnsi="ＭＳ ゴシック" w:cs="Times New Roman" w:hint="eastAsia"/>
          <w:sz w:val="18"/>
          <w:szCs w:val="21"/>
          <w:rPrChange w:id="40" w:author="原田 裕太" w:date="2024-01-15T12:52:00Z">
            <w:rPr>
              <w:rFonts w:ascii="Times New Roman" w:eastAsia="ＭＳ 明朝" w:hAnsi="Times New Roman" w:cs="Times New Roman" w:hint="eastAsia"/>
              <w:sz w:val="18"/>
              <w:szCs w:val="21"/>
            </w:rPr>
          </w:rPrChange>
        </w:rPr>
        <w:t>表</w:t>
      </w:r>
      <w:r w:rsidR="00D710E2" w:rsidRPr="00080599">
        <w:rPr>
          <w:rFonts w:ascii="ＭＳ ゴシック" w:eastAsia="ＭＳ ゴシック" w:hAnsi="ＭＳ ゴシック" w:cs="Times New Roman"/>
          <w:sz w:val="18"/>
          <w:szCs w:val="21"/>
          <w:rPrChange w:id="41" w:author="原田 裕太" w:date="2024-01-15T12:52:00Z">
            <w:rPr>
              <w:rFonts w:ascii="Times New Roman" w:eastAsia="ＭＳ 明朝" w:hAnsi="Times New Roman" w:cs="Times New Roman"/>
              <w:sz w:val="18"/>
              <w:szCs w:val="21"/>
            </w:rPr>
          </w:rPrChange>
        </w:rPr>
        <w:t>2</w:t>
      </w:r>
      <w:r w:rsidRPr="002A6CEF">
        <w:rPr>
          <w:rFonts w:ascii="Times New Roman" w:eastAsia="ＭＳ 明朝" w:hAnsi="Times New Roman" w:cs="Times New Roman" w:hint="eastAsia"/>
          <w:sz w:val="18"/>
          <w:szCs w:val="21"/>
        </w:rPr>
        <w:t>の結果が得られた</w:t>
      </w:r>
      <w:r w:rsidRPr="002A6CEF">
        <w:rPr>
          <w:rFonts w:ascii="Times New Roman" w:eastAsia="ＭＳ 明朝" w:hAnsi="Times New Roman" w:cs="Times New Roman"/>
          <w:sz w:val="18"/>
          <w:szCs w:val="21"/>
        </w:rPr>
        <w:t xml:space="preserve">. </w:t>
      </w:r>
      <w:r w:rsidR="000A6821">
        <w:rPr>
          <w:rFonts w:ascii="Times New Roman" w:eastAsia="ＭＳ 明朝" w:hAnsi="Times New Roman" w:cs="Times New Roman" w:hint="eastAsia"/>
          <w:sz w:val="18"/>
          <w:szCs w:val="21"/>
        </w:rPr>
        <w:t>課題</w:t>
      </w:r>
      <w:r w:rsidR="000A6821">
        <w:rPr>
          <w:rFonts w:ascii="Times New Roman" w:eastAsia="ＭＳ 明朝" w:hAnsi="Times New Roman" w:cs="Times New Roman"/>
          <w:sz w:val="18"/>
          <w:szCs w:val="21"/>
        </w:rPr>
        <w:t>43</w:t>
      </w:r>
      <w:r w:rsidR="000A6821">
        <w:rPr>
          <w:rFonts w:ascii="Times New Roman" w:eastAsia="ＭＳ 明朝" w:hAnsi="Times New Roman" w:cs="Times New Roman" w:hint="eastAsia"/>
          <w:sz w:val="18"/>
          <w:szCs w:val="21"/>
        </w:rPr>
        <w:t>については良好な結果が得られたが</w:t>
      </w:r>
      <w:r w:rsidR="000A6821">
        <w:rPr>
          <w:rFonts w:ascii="Times New Roman" w:eastAsia="ＭＳ 明朝" w:hAnsi="Times New Roman" w:cs="Times New Roman"/>
          <w:sz w:val="18"/>
          <w:szCs w:val="21"/>
        </w:rPr>
        <w:t xml:space="preserve">, </w:t>
      </w:r>
      <w:r w:rsidR="000A6821">
        <w:rPr>
          <w:rFonts w:ascii="Times New Roman" w:eastAsia="ＭＳ 明朝" w:hAnsi="Times New Roman" w:cs="Times New Roman" w:hint="eastAsia"/>
          <w:sz w:val="18"/>
          <w:szCs w:val="21"/>
        </w:rPr>
        <w:t>課題</w:t>
      </w:r>
      <w:r w:rsidR="000A6821">
        <w:rPr>
          <w:rFonts w:ascii="Times New Roman" w:eastAsia="ＭＳ 明朝" w:hAnsi="Times New Roman" w:cs="Times New Roman"/>
          <w:sz w:val="18"/>
          <w:szCs w:val="21"/>
        </w:rPr>
        <w:t>35</w:t>
      </w:r>
      <w:r w:rsidR="000A6821">
        <w:rPr>
          <w:rFonts w:ascii="Times New Roman" w:eastAsia="ＭＳ 明朝" w:hAnsi="Times New Roman" w:cs="Times New Roman" w:hint="eastAsia"/>
          <w:sz w:val="18"/>
          <w:szCs w:val="21"/>
        </w:rPr>
        <w:t>はいずれもやや低い結果となった</w:t>
      </w:r>
      <w:r w:rsidR="000A6821">
        <w:rPr>
          <w:rFonts w:ascii="Times New Roman" w:eastAsia="ＭＳ 明朝" w:hAnsi="Times New Roman" w:cs="Times New Roman"/>
          <w:sz w:val="18"/>
          <w:szCs w:val="21"/>
        </w:rPr>
        <w:t xml:space="preserve">. </w:t>
      </w:r>
      <w:r w:rsidR="002D5890" w:rsidRPr="002A6CEF">
        <w:rPr>
          <w:rFonts w:ascii="Times New Roman" w:eastAsia="ＭＳ 明朝" w:hAnsi="Times New Roman" w:cs="Times New Roman"/>
          <w:sz w:val="18"/>
          <w:szCs w:val="21"/>
        </w:rPr>
        <w:t xml:space="preserve"> </w:t>
      </w:r>
      <w:r w:rsidR="00E90C7D">
        <w:rPr>
          <w:rFonts w:ascii="Times New Roman" w:eastAsia="ＭＳ 明朝" w:hAnsi="Times New Roman" w:cs="Times New Roman" w:hint="eastAsia"/>
          <w:sz w:val="18"/>
          <w:szCs w:val="21"/>
        </w:rPr>
        <w:t>前提として</w:t>
      </w:r>
      <w:r w:rsidR="00E90C7D">
        <w:rPr>
          <w:rFonts w:ascii="Times New Roman" w:eastAsia="ＭＳ 明朝" w:hAnsi="Times New Roman" w:cs="Times New Roman"/>
          <w:sz w:val="18"/>
          <w:szCs w:val="21"/>
        </w:rPr>
        <w:t xml:space="preserve">, </w:t>
      </w:r>
      <w:r w:rsidR="000A6821">
        <w:rPr>
          <w:rFonts w:ascii="Times New Roman" w:eastAsia="ＭＳ 明朝" w:hAnsi="Times New Roman" w:cs="Times New Roman" w:hint="eastAsia"/>
          <w:sz w:val="18"/>
          <w:szCs w:val="21"/>
        </w:rPr>
        <w:t>課題</w:t>
      </w:r>
      <w:r w:rsidR="000A6821">
        <w:rPr>
          <w:rFonts w:ascii="Times New Roman" w:eastAsia="ＭＳ 明朝" w:hAnsi="Times New Roman" w:cs="Times New Roman"/>
          <w:sz w:val="18"/>
          <w:szCs w:val="21"/>
        </w:rPr>
        <w:t>35</w:t>
      </w:r>
      <w:r w:rsidR="000A6821">
        <w:rPr>
          <w:rFonts w:ascii="Times New Roman" w:eastAsia="ＭＳ 明朝" w:hAnsi="Times New Roman" w:cs="Times New Roman" w:hint="eastAsia"/>
          <w:sz w:val="18"/>
          <w:szCs w:val="21"/>
        </w:rPr>
        <w:t>と課題</w:t>
      </w:r>
      <w:r w:rsidR="000A6821">
        <w:rPr>
          <w:rFonts w:ascii="Times New Roman" w:eastAsia="ＭＳ 明朝" w:hAnsi="Times New Roman" w:cs="Times New Roman"/>
          <w:sz w:val="18"/>
          <w:szCs w:val="21"/>
        </w:rPr>
        <w:t>43</w:t>
      </w:r>
      <w:r w:rsidR="000A6821">
        <w:rPr>
          <w:rFonts w:ascii="Times New Roman" w:eastAsia="ＭＳ 明朝" w:hAnsi="Times New Roman" w:cs="Times New Roman" w:hint="eastAsia"/>
          <w:sz w:val="18"/>
          <w:szCs w:val="21"/>
        </w:rPr>
        <w:t>にはデータのサンプル</w:t>
      </w:r>
      <w:r w:rsidR="007E71DF">
        <w:rPr>
          <w:rFonts w:ascii="Times New Roman" w:eastAsia="ＭＳ 明朝" w:hAnsi="Times New Roman" w:cs="Times New Roman" w:hint="eastAsia"/>
          <w:sz w:val="18"/>
          <w:szCs w:val="21"/>
        </w:rPr>
        <w:t>数</w:t>
      </w:r>
      <w:r w:rsidR="000A6821">
        <w:rPr>
          <w:rFonts w:ascii="Times New Roman" w:eastAsia="ＭＳ 明朝" w:hAnsi="Times New Roman" w:cs="Times New Roman" w:hint="eastAsia"/>
          <w:sz w:val="18"/>
          <w:szCs w:val="21"/>
        </w:rPr>
        <w:t>に大きな差があり</w:t>
      </w:r>
      <w:r w:rsidR="000A6821">
        <w:rPr>
          <w:rFonts w:ascii="Times New Roman" w:eastAsia="ＭＳ 明朝" w:hAnsi="Times New Roman" w:cs="Times New Roman"/>
          <w:sz w:val="18"/>
          <w:szCs w:val="21"/>
        </w:rPr>
        <w:t xml:space="preserve">, </w:t>
      </w:r>
      <w:r w:rsidR="000A6821">
        <w:rPr>
          <w:rFonts w:ascii="Times New Roman" w:eastAsia="ＭＳ 明朝" w:hAnsi="Times New Roman" w:cs="Times New Roman" w:hint="eastAsia"/>
          <w:sz w:val="18"/>
          <w:szCs w:val="21"/>
        </w:rPr>
        <w:t>それが今回</w:t>
      </w:r>
      <w:r w:rsidR="00DC524A">
        <w:rPr>
          <w:rFonts w:ascii="Times New Roman" w:eastAsia="ＭＳ 明朝" w:hAnsi="Times New Roman" w:cs="Times New Roman" w:hint="eastAsia"/>
          <w:sz w:val="18"/>
          <w:szCs w:val="21"/>
        </w:rPr>
        <w:t>の精度に</w:t>
      </w:r>
      <w:r w:rsidR="000A6821">
        <w:rPr>
          <w:rFonts w:ascii="Times New Roman" w:eastAsia="ＭＳ 明朝" w:hAnsi="Times New Roman" w:cs="Times New Roman" w:hint="eastAsia"/>
          <w:sz w:val="18"/>
          <w:szCs w:val="21"/>
        </w:rPr>
        <w:t>大きな影響を及ぼしたと</w:t>
      </w:r>
      <w:r w:rsidR="00D710E2">
        <w:rPr>
          <w:rFonts w:ascii="Times New Roman" w:eastAsia="ＭＳ 明朝" w:hAnsi="Times New Roman" w:cs="Times New Roman" w:hint="eastAsia"/>
          <w:sz w:val="18"/>
          <w:szCs w:val="21"/>
        </w:rPr>
        <w:t>考えられる．</w:t>
      </w:r>
    </w:p>
    <w:p w14:paraId="449AD547" w14:textId="48F0ABCA" w:rsidR="00FB2CCF" w:rsidRDefault="00E90C7D" w:rsidP="009D0E40">
      <w:pPr>
        <w:spacing w:line="220" w:lineRule="exact"/>
        <w:ind w:firstLineChars="67" w:firstLine="121"/>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また</w:t>
      </w:r>
      <w:r>
        <w:rPr>
          <w:rFonts w:ascii="Times New Roman" w:eastAsia="ＭＳ 明朝" w:hAnsi="Times New Roman" w:cs="Times New Roman"/>
          <w:sz w:val="18"/>
          <w:szCs w:val="21"/>
        </w:rPr>
        <w:t xml:space="preserve">, </w:t>
      </w:r>
      <w:r w:rsidR="00FB2CCF">
        <w:rPr>
          <w:rFonts w:ascii="Times New Roman" w:eastAsia="ＭＳ 明朝" w:hAnsi="Times New Roman" w:cs="Times New Roman" w:hint="eastAsia"/>
          <w:sz w:val="18"/>
          <w:szCs w:val="21"/>
        </w:rPr>
        <w:t>課題</w:t>
      </w:r>
      <w:r w:rsidR="00FB2CCF">
        <w:rPr>
          <w:rFonts w:ascii="Times New Roman" w:eastAsia="ＭＳ 明朝" w:hAnsi="Times New Roman" w:cs="Times New Roman"/>
          <w:sz w:val="18"/>
          <w:szCs w:val="21"/>
        </w:rPr>
        <w:t>35</w:t>
      </w:r>
      <w:r w:rsidR="00FB2CCF">
        <w:rPr>
          <w:rFonts w:ascii="Times New Roman" w:eastAsia="ＭＳ 明朝" w:hAnsi="Times New Roman" w:cs="Times New Roman" w:hint="eastAsia"/>
          <w:sz w:val="18"/>
          <w:szCs w:val="21"/>
        </w:rPr>
        <w:t>に関して</w:t>
      </w:r>
      <w:r w:rsidR="00FB2CCF">
        <w:rPr>
          <w:rFonts w:ascii="Times New Roman" w:eastAsia="ＭＳ 明朝" w:hAnsi="Times New Roman" w:cs="Times New Roman"/>
          <w:sz w:val="18"/>
          <w:szCs w:val="21"/>
        </w:rPr>
        <w:t xml:space="preserve">, </w:t>
      </w:r>
      <w:r w:rsidR="00FB2CCF">
        <w:rPr>
          <w:rFonts w:ascii="Times New Roman" w:eastAsia="ＭＳ 明朝" w:hAnsi="Times New Roman" w:cs="Times New Roman" w:hint="eastAsia"/>
          <w:sz w:val="18"/>
          <w:szCs w:val="21"/>
        </w:rPr>
        <w:t>実際の状況を精査したところ</w:t>
      </w:r>
      <w:r w:rsidR="00FB2CCF">
        <w:rPr>
          <w:rFonts w:ascii="Times New Roman" w:eastAsia="ＭＳ 明朝" w:hAnsi="Times New Roman" w:cs="Times New Roman"/>
          <w:sz w:val="18"/>
          <w:szCs w:val="21"/>
        </w:rPr>
        <w:t xml:space="preserve">, </w:t>
      </w:r>
      <w:r w:rsidR="00FB2CCF">
        <w:rPr>
          <w:rFonts w:ascii="Times New Roman" w:eastAsia="ＭＳ 明朝" w:hAnsi="Times New Roman" w:cs="Times New Roman" w:hint="eastAsia"/>
          <w:sz w:val="18"/>
          <w:szCs w:val="21"/>
        </w:rPr>
        <w:t>クラスタ内のばらつきが最も大きい思われるクラスタ⑥</w:t>
      </w:r>
      <w:r w:rsidR="009D0E40">
        <w:rPr>
          <w:rFonts w:ascii="Times New Roman" w:eastAsia="ＭＳ 明朝" w:hAnsi="Times New Roman" w:cs="Times New Roman" w:hint="eastAsia"/>
          <w:sz w:val="18"/>
          <w:szCs w:val="21"/>
        </w:rPr>
        <w:t>のデータセットに</w:t>
      </w:r>
      <w:r w:rsidR="00FB2CCF">
        <w:rPr>
          <w:rFonts w:ascii="Times New Roman" w:eastAsia="ＭＳ 明朝" w:hAnsi="Times New Roman" w:cs="Times New Roman" w:hint="eastAsia"/>
          <w:sz w:val="18"/>
          <w:szCs w:val="21"/>
        </w:rPr>
        <w:t>分類された検証用データが一つも無</w:t>
      </w:r>
      <w:r w:rsidR="009D0E40">
        <w:rPr>
          <w:rFonts w:ascii="Times New Roman" w:eastAsia="ＭＳ 明朝" w:hAnsi="Times New Roman" w:cs="Times New Roman" w:hint="eastAsia"/>
          <w:sz w:val="18"/>
          <w:szCs w:val="21"/>
        </w:rPr>
        <w:t>いことが分かった</w:t>
      </w:r>
      <w:r w:rsidR="009D0E40">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一方で</w:t>
      </w:r>
      <w:r w:rsidR="009D0E40">
        <w:rPr>
          <w:rFonts w:ascii="Times New Roman" w:eastAsia="ＭＳ 明朝" w:hAnsi="Times New Roman" w:cs="Times New Roman"/>
          <w:sz w:val="18"/>
          <w:szCs w:val="21"/>
        </w:rPr>
        <w:t xml:space="preserve">, </w:t>
      </w:r>
      <w:r w:rsidR="009D0E40">
        <w:rPr>
          <w:rFonts w:ascii="Times New Roman" w:eastAsia="ＭＳ 明朝" w:hAnsi="Times New Roman" w:cs="Times New Roman" w:hint="eastAsia"/>
          <w:sz w:val="18"/>
          <w:szCs w:val="21"/>
        </w:rPr>
        <w:t>課題</w:t>
      </w:r>
      <w:r w:rsidR="009D0E40">
        <w:rPr>
          <w:rFonts w:ascii="Times New Roman" w:eastAsia="ＭＳ 明朝" w:hAnsi="Times New Roman" w:cs="Times New Roman"/>
          <w:sz w:val="18"/>
          <w:szCs w:val="21"/>
        </w:rPr>
        <w:t>43</w:t>
      </w:r>
      <w:r w:rsidR="009D0E40">
        <w:rPr>
          <w:rFonts w:ascii="Times New Roman" w:eastAsia="ＭＳ 明朝" w:hAnsi="Times New Roman" w:cs="Times New Roman" w:hint="eastAsia"/>
          <w:sz w:val="18"/>
          <w:szCs w:val="21"/>
        </w:rPr>
        <w:t>は課題</w:t>
      </w:r>
      <w:r w:rsidR="009D0E40">
        <w:rPr>
          <w:rFonts w:ascii="Times New Roman" w:eastAsia="ＭＳ 明朝" w:hAnsi="Times New Roman" w:cs="Times New Roman"/>
          <w:sz w:val="18"/>
          <w:szCs w:val="21"/>
        </w:rPr>
        <w:t>35</w:t>
      </w:r>
      <w:r w:rsidR="009D0E40">
        <w:rPr>
          <w:rFonts w:ascii="Times New Roman" w:eastAsia="ＭＳ 明朝" w:hAnsi="Times New Roman" w:cs="Times New Roman" w:hint="eastAsia"/>
          <w:sz w:val="18"/>
          <w:szCs w:val="21"/>
        </w:rPr>
        <w:t>と比較して</w:t>
      </w:r>
      <w:r w:rsidR="009D0E40">
        <w:rPr>
          <w:rFonts w:ascii="Times New Roman" w:eastAsia="ＭＳ 明朝" w:hAnsi="Times New Roman" w:cs="Times New Roman"/>
          <w:sz w:val="18"/>
          <w:szCs w:val="21"/>
        </w:rPr>
        <w:t xml:space="preserve">, </w:t>
      </w:r>
      <w:r w:rsidR="009D0E40">
        <w:rPr>
          <w:rFonts w:ascii="Times New Roman" w:eastAsia="ＭＳ 明朝" w:hAnsi="Times New Roman" w:cs="Times New Roman" w:hint="eastAsia"/>
          <w:sz w:val="18"/>
          <w:szCs w:val="21"/>
        </w:rPr>
        <w:t>ばらつきの大きなクラスタは無かった</w:t>
      </w:r>
      <w:r w:rsidR="009D0E40">
        <w:rPr>
          <w:rFonts w:ascii="Times New Roman" w:eastAsia="ＭＳ 明朝" w:hAnsi="Times New Roman" w:cs="Times New Roman"/>
          <w:sz w:val="18"/>
          <w:szCs w:val="21"/>
        </w:rPr>
        <w:t xml:space="preserve">. </w:t>
      </w:r>
      <w:r w:rsidR="009D0E40">
        <w:rPr>
          <w:rFonts w:ascii="Times New Roman" w:eastAsia="ＭＳ 明朝" w:hAnsi="Times New Roman" w:cs="Times New Roman" w:hint="eastAsia"/>
          <w:sz w:val="18"/>
          <w:szCs w:val="21"/>
        </w:rPr>
        <w:t>このことから</w:t>
      </w:r>
      <w:r w:rsidR="009D0E40">
        <w:rPr>
          <w:rFonts w:ascii="Times New Roman" w:eastAsia="ＭＳ 明朝" w:hAnsi="Times New Roman" w:cs="Times New Roman" w:hint="eastAsia"/>
          <w:sz w:val="18"/>
          <w:szCs w:val="21"/>
        </w:rPr>
        <w:t>,</w:t>
      </w:r>
      <w:r w:rsidR="009D0E40">
        <w:rPr>
          <w:rFonts w:ascii="Times New Roman" w:eastAsia="ＭＳ 明朝" w:hAnsi="Times New Roman" w:cs="Times New Roman"/>
          <w:sz w:val="18"/>
          <w:szCs w:val="21"/>
        </w:rPr>
        <w:t xml:space="preserve"> </w:t>
      </w:r>
      <w:r w:rsidR="009D0E40">
        <w:rPr>
          <w:rFonts w:ascii="Times New Roman" w:eastAsia="ＭＳ 明朝" w:hAnsi="Times New Roman" w:cs="Times New Roman" w:hint="eastAsia"/>
          <w:sz w:val="18"/>
          <w:szCs w:val="21"/>
        </w:rPr>
        <w:t>ばらつきの大きなクラスタが存在してしまうと</w:t>
      </w:r>
      <w:r w:rsidR="009D0E40">
        <w:rPr>
          <w:rFonts w:ascii="Times New Roman" w:eastAsia="ＭＳ 明朝" w:hAnsi="Times New Roman" w:cs="Times New Roman"/>
          <w:sz w:val="18"/>
          <w:szCs w:val="21"/>
        </w:rPr>
        <w:t xml:space="preserve">, </w:t>
      </w:r>
      <w:r w:rsidR="009D0E40">
        <w:rPr>
          <w:rFonts w:ascii="Times New Roman" w:eastAsia="ＭＳ 明朝" w:hAnsi="Times New Roman" w:cs="Times New Roman" w:hint="eastAsia"/>
          <w:sz w:val="18"/>
          <w:szCs w:val="21"/>
        </w:rPr>
        <w:t>論理エラーの推定精度に影響を及ぼしてしまうと考えられる</w:t>
      </w:r>
      <w:r w:rsidR="009D0E40">
        <w:rPr>
          <w:rFonts w:ascii="Times New Roman" w:eastAsia="ＭＳ 明朝" w:hAnsi="Times New Roman" w:cs="Times New Roman"/>
          <w:sz w:val="18"/>
          <w:szCs w:val="21"/>
        </w:rPr>
        <w:t xml:space="preserve">. </w:t>
      </w:r>
    </w:p>
    <w:p w14:paraId="31559344" w14:textId="1D3E61FF" w:rsidR="009D5899" w:rsidRPr="00E90C7D" w:rsidRDefault="009D0E40" w:rsidP="00E90C7D">
      <w:pPr>
        <w:spacing w:line="220" w:lineRule="exact"/>
        <w:ind w:firstLineChars="67" w:firstLine="121"/>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ばらつきの大きなクラスタ</w:t>
      </w:r>
      <w:r w:rsidR="00E90C7D">
        <w:rPr>
          <w:rFonts w:ascii="Times New Roman" w:eastAsia="ＭＳ 明朝" w:hAnsi="Times New Roman" w:cs="Times New Roman" w:hint="eastAsia"/>
          <w:sz w:val="18"/>
          <w:szCs w:val="21"/>
        </w:rPr>
        <w:t>に対する処置は改善の必要があると考える</w:t>
      </w:r>
      <w:r w:rsidR="00E90C7D">
        <w:rPr>
          <w:rFonts w:ascii="Times New Roman" w:eastAsia="ＭＳ 明朝" w:hAnsi="Times New Roman" w:cs="Times New Roman"/>
          <w:sz w:val="18"/>
          <w:szCs w:val="21"/>
        </w:rPr>
        <w:t xml:space="preserve">. </w:t>
      </w:r>
    </w:p>
    <w:p w14:paraId="13F79AF4" w14:textId="5F4337FD" w:rsidR="00CD62CB" w:rsidRPr="00A90504" w:rsidRDefault="00CD62CB" w:rsidP="00CD62CB">
      <w:pPr>
        <w:spacing w:line="220" w:lineRule="exact"/>
        <w:jc w:val="center"/>
        <w:rPr>
          <w:rFonts w:ascii="ＭＳ ゴシック" w:eastAsia="ＭＳ ゴシック" w:hAnsi="ＭＳ ゴシック" w:cs="Times New Roman"/>
          <w:sz w:val="18"/>
          <w:szCs w:val="21"/>
          <w:rPrChange w:id="42" w:author="原田 裕太" w:date="2024-01-15T12:39:00Z">
            <w:rPr>
              <w:rFonts w:ascii="Times New Roman" w:eastAsia="ＭＳ 明朝" w:hAnsi="Times New Roman" w:cs="Times New Roman"/>
              <w:sz w:val="18"/>
              <w:szCs w:val="21"/>
            </w:rPr>
          </w:rPrChange>
        </w:rPr>
      </w:pPr>
      <w:r w:rsidRPr="00A90504">
        <w:rPr>
          <w:rFonts w:ascii="ＭＳ ゴシック" w:eastAsia="ＭＳ ゴシック" w:hAnsi="ＭＳ ゴシック" w:cs="Times New Roman" w:hint="eastAsia"/>
          <w:sz w:val="18"/>
          <w:szCs w:val="21"/>
          <w:rPrChange w:id="43" w:author="原田 裕太" w:date="2024-01-15T12:39:00Z">
            <w:rPr>
              <w:rFonts w:ascii="Times New Roman" w:eastAsia="ＭＳ 明朝" w:hAnsi="Times New Roman" w:cs="Times New Roman" w:hint="eastAsia"/>
              <w:sz w:val="18"/>
              <w:szCs w:val="21"/>
            </w:rPr>
          </w:rPrChange>
        </w:rPr>
        <w:t>表</w:t>
      </w:r>
      <w:r w:rsidRPr="00A90504">
        <w:rPr>
          <w:rFonts w:ascii="ＭＳ ゴシック" w:eastAsia="ＭＳ ゴシック" w:hAnsi="ＭＳ ゴシック" w:cs="Times New Roman"/>
          <w:sz w:val="18"/>
          <w:szCs w:val="21"/>
          <w:rPrChange w:id="44" w:author="原田 裕太" w:date="2024-01-15T12:39:00Z">
            <w:rPr>
              <w:rFonts w:ascii="Times New Roman" w:eastAsia="ＭＳ 明朝" w:hAnsi="Times New Roman" w:cs="Times New Roman"/>
              <w:sz w:val="18"/>
              <w:szCs w:val="21"/>
            </w:rPr>
          </w:rPrChange>
        </w:rPr>
        <w:t>2</w:t>
      </w:r>
      <w:r w:rsidRPr="00A90504">
        <w:rPr>
          <w:rFonts w:ascii="ＭＳ ゴシック" w:eastAsia="ＭＳ ゴシック" w:hAnsi="ＭＳ ゴシック" w:cs="Times New Roman" w:hint="eastAsia"/>
          <w:sz w:val="18"/>
          <w:szCs w:val="21"/>
          <w:rPrChange w:id="45" w:author="原田 裕太" w:date="2024-01-15T12:39:00Z">
            <w:rPr>
              <w:rFonts w:ascii="Times New Roman" w:eastAsia="ＭＳ 明朝" w:hAnsi="Times New Roman" w:cs="Times New Roman" w:hint="eastAsia"/>
              <w:sz w:val="18"/>
              <w:szCs w:val="21"/>
            </w:rPr>
          </w:rPrChange>
        </w:rPr>
        <w:t xml:space="preserve">　論理エラーの推定結果</w:t>
      </w:r>
    </w:p>
    <w:tbl>
      <w:tblPr>
        <w:tblStyle w:val="af3"/>
        <w:tblW w:w="0" w:type="auto"/>
        <w:jc w:val="center"/>
        <w:tblLook w:val="04A0" w:firstRow="1" w:lastRow="0" w:firstColumn="1" w:lastColumn="0" w:noHBand="0" w:noVBand="1"/>
      </w:tblPr>
      <w:tblGrid>
        <w:gridCol w:w="1058"/>
        <w:gridCol w:w="1059"/>
        <w:gridCol w:w="1059"/>
        <w:gridCol w:w="1059"/>
      </w:tblGrid>
      <w:tr w:rsidR="006427E4" w14:paraId="1FF18B17" w14:textId="77777777" w:rsidTr="00E87B93">
        <w:trPr>
          <w:cnfStyle w:val="100000000000" w:firstRow="1" w:lastRow="0" w:firstColumn="0" w:lastColumn="0" w:oddVBand="0" w:evenVBand="0" w:oddHBand="0" w:evenHBand="0" w:firstRowFirstColumn="0" w:firstRowLastColumn="0" w:lastRowFirstColumn="0" w:lastRowLastColumn="0"/>
          <w:trHeight w:val="266"/>
          <w:jc w:val="center"/>
        </w:trPr>
        <w:tc>
          <w:tcPr>
            <w:tcW w:w="1058" w:type="dxa"/>
            <w:tcBorders>
              <w:top w:val="single" w:sz="4" w:space="0" w:color="auto"/>
              <w:bottom w:val="single" w:sz="4" w:space="0" w:color="auto"/>
            </w:tcBorders>
          </w:tcPr>
          <w:p w14:paraId="5334A480"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実験課題</w:t>
            </w:r>
          </w:p>
        </w:tc>
        <w:tc>
          <w:tcPr>
            <w:tcW w:w="1059" w:type="dxa"/>
            <w:tcBorders>
              <w:top w:val="single" w:sz="4" w:space="0" w:color="auto"/>
              <w:bottom w:val="single" w:sz="4" w:space="0" w:color="auto"/>
            </w:tcBorders>
          </w:tcPr>
          <w:p w14:paraId="2597B1B2"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適合率</w:t>
            </w:r>
          </w:p>
        </w:tc>
        <w:tc>
          <w:tcPr>
            <w:tcW w:w="1059" w:type="dxa"/>
            <w:tcBorders>
              <w:top w:val="single" w:sz="4" w:space="0" w:color="auto"/>
              <w:bottom w:val="single" w:sz="4" w:space="0" w:color="auto"/>
            </w:tcBorders>
          </w:tcPr>
          <w:p w14:paraId="4788C26B"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再現率</w:t>
            </w:r>
          </w:p>
        </w:tc>
        <w:tc>
          <w:tcPr>
            <w:tcW w:w="1059" w:type="dxa"/>
            <w:tcBorders>
              <w:top w:val="single" w:sz="4" w:space="0" w:color="auto"/>
              <w:bottom w:val="single" w:sz="4" w:space="0" w:color="auto"/>
            </w:tcBorders>
          </w:tcPr>
          <w:p w14:paraId="64976B05"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F</w:t>
            </w:r>
            <w:r>
              <w:rPr>
                <w:rFonts w:ascii="Times New Roman" w:eastAsia="ＭＳ 明朝" w:hAnsi="Times New Roman" w:cs="Times New Roman" w:hint="eastAsia"/>
                <w:sz w:val="18"/>
                <w:szCs w:val="21"/>
              </w:rPr>
              <w:t>値</w:t>
            </w:r>
          </w:p>
        </w:tc>
      </w:tr>
      <w:tr w:rsidR="006427E4" w14:paraId="00FE1344" w14:textId="77777777" w:rsidTr="00E87B93">
        <w:trPr>
          <w:trHeight w:val="232"/>
          <w:jc w:val="center"/>
        </w:trPr>
        <w:tc>
          <w:tcPr>
            <w:tcW w:w="1058" w:type="dxa"/>
            <w:tcBorders>
              <w:top w:val="single" w:sz="4" w:space="0" w:color="auto"/>
              <w:bottom w:val="single" w:sz="2" w:space="0" w:color="auto"/>
            </w:tcBorders>
          </w:tcPr>
          <w:p w14:paraId="1071B6E4"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課題</w:t>
            </w:r>
            <w:r>
              <w:rPr>
                <w:rFonts w:ascii="Times New Roman" w:eastAsia="ＭＳ 明朝" w:hAnsi="Times New Roman" w:cs="Times New Roman" w:hint="eastAsia"/>
                <w:sz w:val="18"/>
                <w:szCs w:val="21"/>
              </w:rPr>
              <w:t>3</w:t>
            </w:r>
            <w:r>
              <w:rPr>
                <w:rFonts w:ascii="Times New Roman" w:eastAsia="ＭＳ 明朝" w:hAnsi="Times New Roman" w:cs="Times New Roman"/>
                <w:sz w:val="18"/>
                <w:szCs w:val="21"/>
              </w:rPr>
              <w:t>5</w:t>
            </w:r>
          </w:p>
        </w:tc>
        <w:tc>
          <w:tcPr>
            <w:tcW w:w="1059" w:type="dxa"/>
            <w:tcBorders>
              <w:top w:val="single" w:sz="4" w:space="0" w:color="auto"/>
              <w:bottom w:val="single" w:sz="2" w:space="0" w:color="auto"/>
            </w:tcBorders>
          </w:tcPr>
          <w:p w14:paraId="758211E1"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0</w:t>
            </w:r>
            <w:r>
              <w:rPr>
                <w:rFonts w:ascii="Times New Roman" w:eastAsia="ＭＳ 明朝" w:hAnsi="Times New Roman" w:cs="Times New Roman"/>
                <w:sz w:val="18"/>
                <w:szCs w:val="21"/>
              </w:rPr>
              <w:t>.67</w:t>
            </w:r>
          </w:p>
        </w:tc>
        <w:tc>
          <w:tcPr>
            <w:tcW w:w="1059" w:type="dxa"/>
            <w:tcBorders>
              <w:top w:val="single" w:sz="4" w:space="0" w:color="auto"/>
              <w:bottom w:val="single" w:sz="2" w:space="0" w:color="auto"/>
            </w:tcBorders>
          </w:tcPr>
          <w:p w14:paraId="19F4E8C4"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0</w:t>
            </w:r>
            <w:r>
              <w:rPr>
                <w:rFonts w:ascii="Times New Roman" w:eastAsia="ＭＳ 明朝" w:hAnsi="Times New Roman" w:cs="Times New Roman"/>
                <w:sz w:val="18"/>
                <w:szCs w:val="21"/>
              </w:rPr>
              <w:t>.72</w:t>
            </w:r>
          </w:p>
        </w:tc>
        <w:tc>
          <w:tcPr>
            <w:tcW w:w="1059" w:type="dxa"/>
            <w:tcBorders>
              <w:top w:val="single" w:sz="4" w:space="0" w:color="auto"/>
              <w:bottom w:val="single" w:sz="2" w:space="0" w:color="auto"/>
            </w:tcBorders>
          </w:tcPr>
          <w:p w14:paraId="63925CC6"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0</w:t>
            </w:r>
            <w:r>
              <w:rPr>
                <w:rFonts w:ascii="Times New Roman" w:eastAsia="ＭＳ 明朝" w:hAnsi="Times New Roman" w:cs="Times New Roman"/>
                <w:sz w:val="18"/>
                <w:szCs w:val="21"/>
              </w:rPr>
              <w:t>.69</w:t>
            </w:r>
          </w:p>
        </w:tc>
      </w:tr>
      <w:tr w:rsidR="006427E4" w14:paraId="28B035B7" w14:textId="77777777" w:rsidTr="00E87B93">
        <w:trPr>
          <w:trHeight w:val="90"/>
          <w:jc w:val="center"/>
        </w:trPr>
        <w:tc>
          <w:tcPr>
            <w:tcW w:w="1058" w:type="dxa"/>
            <w:tcBorders>
              <w:top w:val="single" w:sz="2" w:space="0" w:color="auto"/>
              <w:bottom w:val="single" w:sz="4" w:space="0" w:color="auto"/>
            </w:tcBorders>
          </w:tcPr>
          <w:p w14:paraId="2E35CA6E"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課題</w:t>
            </w:r>
            <w:r>
              <w:rPr>
                <w:rFonts w:ascii="Times New Roman" w:eastAsia="ＭＳ 明朝" w:hAnsi="Times New Roman" w:cs="Times New Roman" w:hint="eastAsia"/>
                <w:sz w:val="18"/>
                <w:szCs w:val="21"/>
              </w:rPr>
              <w:t>4</w:t>
            </w:r>
            <w:r>
              <w:rPr>
                <w:rFonts w:ascii="Times New Roman" w:eastAsia="ＭＳ 明朝" w:hAnsi="Times New Roman" w:cs="Times New Roman"/>
                <w:sz w:val="18"/>
                <w:szCs w:val="21"/>
              </w:rPr>
              <w:t>3</w:t>
            </w:r>
          </w:p>
        </w:tc>
        <w:tc>
          <w:tcPr>
            <w:tcW w:w="1059" w:type="dxa"/>
            <w:tcBorders>
              <w:top w:val="single" w:sz="2" w:space="0" w:color="auto"/>
              <w:bottom w:val="single" w:sz="4" w:space="0" w:color="auto"/>
            </w:tcBorders>
          </w:tcPr>
          <w:p w14:paraId="60A3B6AD"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0</w:t>
            </w:r>
            <w:r>
              <w:rPr>
                <w:rFonts w:ascii="Times New Roman" w:eastAsia="ＭＳ 明朝" w:hAnsi="Times New Roman" w:cs="Times New Roman"/>
                <w:sz w:val="18"/>
                <w:szCs w:val="21"/>
              </w:rPr>
              <w:t>.92</w:t>
            </w:r>
          </w:p>
        </w:tc>
        <w:tc>
          <w:tcPr>
            <w:tcW w:w="1059" w:type="dxa"/>
            <w:tcBorders>
              <w:top w:val="single" w:sz="2" w:space="0" w:color="auto"/>
              <w:bottom w:val="single" w:sz="4" w:space="0" w:color="auto"/>
            </w:tcBorders>
          </w:tcPr>
          <w:p w14:paraId="03A3F297"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0</w:t>
            </w:r>
            <w:r>
              <w:rPr>
                <w:rFonts w:ascii="Times New Roman" w:eastAsia="ＭＳ 明朝" w:hAnsi="Times New Roman" w:cs="Times New Roman"/>
                <w:sz w:val="18"/>
                <w:szCs w:val="21"/>
              </w:rPr>
              <w:t>.95</w:t>
            </w:r>
          </w:p>
        </w:tc>
        <w:tc>
          <w:tcPr>
            <w:tcW w:w="1059" w:type="dxa"/>
            <w:tcBorders>
              <w:top w:val="single" w:sz="2" w:space="0" w:color="auto"/>
              <w:bottom w:val="single" w:sz="4" w:space="0" w:color="auto"/>
            </w:tcBorders>
          </w:tcPr>
          <w:p w14:paraId="439E3DA8" w14:textId="77777777" w:rsidR="006427E4" w:rsidRDefault="006427E4" w:rsidP="00E87B93">
            <w:pPr>
              <w:spacing w:line="220" w:lineRule="exact"/>
              <w:jc w:val="center"/>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0</w:t>
            </w:r>
            <w:r>
              <w:rPr>
                <w:rFonts w:ascii="Times New Roman" w:eastAsia="ＭＳ 明朝" w:hAnsi="Times New Roman" w:cs="Times New Roman"/>
                <w:sz w:val="18"/>
                <w:szCs w:val="21"/>
              </w:rPr>
              <w:t>.93</w:t>
            </w:r>
          </w:p>
        </w:tc>
      </w:tr>
    </w:tbl>
    <w:p w14:paraId="480CE00D" w14:textId="417EB074" w:rsidR="0099202A" w:rsidRPr="002A6CEF" w:rsidRDefault="0099202A" w:rsidP="002A6CEF">
      <w:pPr>
        <w:spacing w:line="220" w:lineRule="exact"/>
        <w:jc w:val="center"/>
        <w:rPr>
          <w:rFonts w:ascii="Times New Roman" w:eastAsia="ＭＳ 明朝" w:hAnsi="Times New Roman" w:cs="Times New Roman"/>
          <w:sz w:val="18"/>
          <w:szCs w:val="21"/>
        </w:rPr>
      </w:pPr>
    </w:p>
    <w:p w14:paraId="38045A96" w14:textId="349CD868" w:rsidR="002F24C2" w:rsidRPr="002A6CEF" w:rsidRDefault="002F24C2" w:rsidP="002F24C2">
      <w:pPr>
        <w:numPr>
          <w:ilvl w:val="0"/>
          <w:numId w:val="11"/>
        </w:numPr>
        <w:rPr>
          <w:rFonts w:ascii="Times New Roman" w:eastAsia="ＭＳ 明朝" w:hAnsi="Times New Roman" w:cs="Times New Roman"/>
          <w:b/>
          <w:sz w:val="20"/>
          <w:szCs w:val="18"/>
        </w:rPr>
      </w:pPr>
      <w:r w:rsidRPr="002A6CEF">
        <w:rPr>
          <w:rFonts w:ascii="Times New Roman" w:eastAsia="ＭＳ 明朝" w:hAnsi="Times New Roman" w:cs="Times New Roman" w:hint="eastAsia"/>
          <w:b/>
          <w:sz w:val="20"/>
          <w:szCs w:val="18"/>
        </w:rPr>
        <w:t>おわりに</w:t>
      </w:r>
    </w:p>
    <w:p w14:paraId="13991248" w14:textId="67701D9A" w:rsidR="00C126FD" w:rsidRDefault="00C126FD" w:rsidP="002A6CEF">
      <w:pPr>
        <w:spacing w:line="220" w:lineRule="exact"/>
        <w:ind w:firstLineChars="100" w:firstLine="180"/>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本</w:t>
      </w:r>
      <w:r w:rsidR="002F24C2" w:rsidRPr="002A6CEF">
        <w:rPr>
          <w:rFonts w:ascii="Times New Roman" w:eastAsia="ＭＳ 明朝" w:hAnsi="Times New Roman" w:cs="Times New Roman" w:hint="eastAsia"/>
          <w:sz w:val="18"/>
          <w:szCs w:val="21"/>
        </w:rPr>
        <w:t>研究では</w:t>
      </w:r>
      <w:r w:rsidRPr="002A6CEF">
        <w:rPr>
          <w:rFonts w:ascii="Times New Roman" w:eastAsia="ＭＳ 明朝" w:hAnsi="Times New Roman" w:cs="Times New Roman"/>
          <w:sz w:val="18"/>
          <w:szCs w:val="21"/>
        </w:rPr>
        <w:t>,</w:t>
      </w:r>
      <w:r w:rsidR="000F3EE3">
        <w:rPr>
          <w:rFonts w:ascii="Times New Roman" w:eastAsia="ＭＳ 明朝" w:hAnsi="Times New Roman" w:cs="Times New Roman"/>
          <w:sz w:val="18"/>
          <w:szCs w:val="21"/>
        </w:rPr>
        <w:t xml:space="preserve"> </w:t>
      </w:r>
      <w:r w:rsidR="000F3EE3">
        <w:rPr>
          <w:rFonts w:ascii="Times New Roman" w:eastAsia="ＭＳ 明朝" w:hAnsi="Times New Roman" w:cs="Times New Roman" w:hint="eastAsia"/>
          <w:sz w:val="18"/>
          <w:szCs w:val="21"/>
        </w:rPr>
        <w:t>論理エラー</w:t>
      </w:r>
      <w:r w:rsidRPr="002A6CEF">
        <w:rPr>
          <w:rFonts w:ascii="Times New Roman" w:eastAsia="ＭＳ 明朝" w:hAnsi="Times New Roman" w:cs="Times New Roman" w:hint="eastAsia"/>
          <w:sz w:val="18"/>
          <w:szCs w:val="21"/>
        </w:rPr>
        <w:t>を起こしている学習者を対象に</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現在着手しているソースコードが起こしている</w:t>
      </w:r>
      <w:r w:rsidR="00B63B1A">
        <w:rPr>
          <w:rFonts w:ascii="Times New Roman" w:eastAsia="ＭＳ 明朝" w:hAnsi="Times New Roman" w:cs="Times New Roman" w:hint="eastAsia"/>
          <w:sz w:val="18"/>
          <w:szCs w:val="21"/>
        </w:rPr>
        <w:t>論理エラー</w:t>
      </w:r>
      <w:r w:rsidRPr="002A6CEF">
        <w:rPr>
          <w:rFonts w:ascii="Times New Roman" w:eastAsia="ＭＳ 明朝" w:hAnsi="Times New Roman" w:cs="Times New Roman" w:hint="eastAsia"/>
          <w:sz w:val="18"/>
          <w:szCs w:val="21"/>
        </w:rPr>
        <w:t>を推定する手法について提案した</w:t>
      </w:r>
      <w:r w:rsidRPr="002A6CEF">
        <w:rPr>
          <w:rFonts w:ascii="Times New Roman" w:eastAsia="ＭＳ 明朝" w:hAnsi="Times New Roman" w:cs="Times New Roman"/>
          <w:sz w:val="18"/>
          <w:szCs w:val="21"/>
        </w:rPr>
        <w:t>.</w:t>
      </w:r>
      <w:r w:rsidR="000A6821">
        <w:rPr>
          <w:rFonts w:ascii="Times New Roman" w:eastAsia="ＭＳ 明朝" w:hAnsi="Times New Roman" w:cs="Times New Roman"/>
          <w:sz w:val="18"/>
          <w:szCs w:val="21"/>
        </w:rPr>
        <w:t xml:space="preserve"> </w:t>
      </w:r>
      <w:r w:rsidR="007E71DF">
        <w:rPr>
          <w:rFonts w:ascii="Times New Roman" w:eastAsia="ＭＳ 明朝" w:hAnsi="Times New Roman" w:cs="Times New Roman" w:hint="eastAsia"/>
          <w:sz w:val="18"/>
          <w:szCs w:val="21"/>
        </w:rPr>
        <w:t>また</w:t>
      </w:r>
      <w:r w:rsidR="007E71DF">
        <w:rPr>
          <w:rFonts w:ascii="Times New Roman" w:eastAsia="ＭＳ 明朝" w:hAnsi="Times New Roman" w:cs="Times New Roman"/>
          <w:sz w:val="18"/>
          <w:szCs w:val="21"/>
        </w:rPr>
        <w:t xml:space="preserve">, </w:t>
      </w:r>
      <w:r w:rsidR="00DC524A">
        <w:rPr>
          <w:rFonts w:ascii="Times New Roman" w:eastAsia="ＭＳ 明朝" w:hAnsi="Times New Roman" w:cs="Times New Roman" w:hint="eastAsia"/>
          <w:sz w:val="18"/>
          <w:szCs w:val="21"/>
        </w:rPr>
        <w:t>提案</w:t>
      </w:r>
      <w:r w:rsidR="007E71DF">
        <w:rPr>
          <w:rFonts w:ascii="Times New Roman" w:eastAsia="ＭＳ 明朝" w:hAnsi="Times New Roman" w:cs="Times New Roman" w:hint="eastAsia"/>
          <w:sz w:val="18"/>
          <w:szCs w:val="21"/>
        </w:rPr>
        <w:t>手法を既存の検証</w:t>
      </w:r>
      <w:ins w:id="46" w:author="原田 裕太" w:date="2024-01-15T12:36:00Z">
        <w:r w:rsidR="00A90504">
          <w:rPr>
            <w:rFonts w:ascii="Times New Roman" w:eastAsia="ＭＳ 明朝" w:hAnsi="Times New Roman" w:cs="Times New Roman" w:hint="eastAsia"/>
            <w:sz w:val="18"/>
            <w:szCs w:val="21"/>
          </w:rPr>
          <w:t>手法</w:t>
        </w:r>
      </w:ins>
      <w:del w:id="47" w:author="原田 裕太" w:date="2024-01-15T12:36:00Z">
        <w:r w:rsidR="007E71DF" w:rsidDel="00A90504">
          <w:rPr>
            <w:rFonts w:ascii="Times New Roman" w:eastAsia="ＭＳ 明朝" w:hAnsi="Times New Roman" w:cs="Times New Roman" w:hint="eastAsia"/>
            <w:sz w:val="18"/>
            <w:szCs w:val="21"/>
          </w:rPr>
          <w:delText>方法</w:delText>
        </w:r>
      </w:del>
      <w:r w:rsidR="007E71DF">
        <w:rPr>
          <w:rFonts w:ascii="Times New Roman" w:eastAsia="ＭＳ 明朝" w:hAnsi="Times New Roman" w:cs="Times New Roman" w:hint="eastAsia"/>
          <w:sz w:val="18"/>
          <w:szCs w:val="21"/>
        </w:rPr>
        <w:t>に則り評価を行った結果</w:t>
      </w:r>
      <w:r w:rsidR="007E71DF">
        <w:rPr>
          <w:rFonts w:ascii="Times New Roman" w:eastAsia="ＭＳ 明朝" w:hAnsi="Times New Roman" w:cs="Times New Roman"/>
          <w:sz w:val="18"/>
          <w:szCs w:val="21"/>
        </w:rPr>
        <w:t xml:space="preserve">, </w:t>
      </w:r>
      <w:r w:rsidR="007E71DF">
        <w:rPr>
          <w:rFonts w:ascii="Times New Roman" w:eastAsia="ＭＳ 明朝" w:hAnsi="Times New Roman" w:cs="Times New Roman" w:hint="eastAsia"/>
          <w:sz w:val="18"/>
          <w:szCs w:val="21"/>
        </w:rPr>
        <w:t>ある程度の精度で論理エラーの推定を行えることが示唆された</w:t>
      </w:r>
      <w:r w:rsidR="007E71DF">
        <w:rPr>
          <w:rFonts w:ascii="Times New Roman" w:eastAsia="ＭＳ 明朝" w:hAnsi="Times New Roman" w:cs="Times New Roman"/>
          <w:sz w:val="18"/>
          <w:szCs w:val="21"/>
        </w:rPr>
        <w:t xml:space="preserve">. </w:t>
      </w:r>
    </w:p>
    <w:p w14:paraId="0698F622" w14:textId="77777777" w:rsidR="002126DA" w:rsidRDefault="00A5270D" w:rsidP="002A6CEF">
      <w:pPr>
        <w:spacing w:line="220" w:lineRule="exact"/>
        <w:ind w:firstLineChars="100" w:firstLine="180"/>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今後は</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他の課題に対しても同様に実験を行い</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各課題における適切な閾値やクラスタ数を見定め</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論理エラー推定の</w:t>
      </w:r>
    </w:p>
    <w:p w14:paraId="056352B3" w14:textId="2469B6DD" w:rsidR="00A5270D" w:rsidRDefault="00A5270D" w:rsidP="002A6CEF">
      <w:pPr>
        <w:spacing w:line="220" w:lineRule="exact"/>
        <w:ind w:firstLineChars="100" w:firstLine="180"/>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ための更なる精度向上を目指す</w:t>
      </w:r>
      <w:r>
        <w:rPr>
          <w:rFonts w:ascii="Times New Roman" w:eastAsia="ＭＳ 明朝" w:hAnsi="Times New Roman" w:cs="Times New Roman"/>
          <w:sz w:val="18"/>
          <w:szCs w:val="21"/>
        </w:rPr>
        <w:t xml:space="preserve">. </w:t>
      </w:r>
    </w:p>
    <w:p w14:paraId="53A38FA9" w14:textId="34F89112" w:rsidR="00A5270D" w:rsidRPr="00DC524A" w:rsidRDefault="00A5270D" w:rsidP="002A6CEF">
      <w:pPr>
        <w:spacing w:line="220" w:lineRule="exact"/>
        <w:ind w:firstLineChars="100" w:firstLine="180"/>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また</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開発した</w:t>
      </w:r>
      <w:ins w:id="48" w:author="原田 裕太" w:date="2024-01-15T12:35:00Z">
        <w:r w:rsidR="00A90504">
          <w:rPr>
            <w:rFonts w:ascii="Times New Roman" w:eastAsia="ＭＳ 明朝" w:hAnsi="Times New Roman" w:cs="Times New Roman" w:hint="eastAsia"/>
            <w:sz w:val="18"/>
            <w:szCs w:val="21"/>
          </w:rPr>
          <w:t>提案</w:t>
        </w:r>
      </w:ins>
      <w:del w:id="49" w:author="原田 裕太" w:date="2024-01-15T12:35:00Z">
        <w:r w:rsidDel="00A90504">
          <w:rPr>
            <w:rFonts w:ascii="Times New Roman" w:eastAsia="ＭＳ 明朝" w:hAnsi="Times New Roman" w:cs="Times New Roman" w:hint="eastAsia"/>
            <w:sz w:val="18"/>
            <w:szCs w:val="21"/>
          </w:rPr>
          <w:delText>推定</w:delText>
        </w:r>
      </w:del>
      <w:r>
        <w:rPr>
          <w:rFonts w:ascii="Times New Roman" w:eastAsia="ＭＳ 明朝" w:hAnsi="Times New Roman" w:cs="Times New Roman" w:hint="eastAsia"/>
          <w:sz w:val="18"/>
          <w:szCs w:val="21"/>
        </w:rPr>
        <w:t>手法を基に実際に運用を行いたい</w:t>
      </w:r>
      <w:r>
        <w:rPr>
          <w:rFonts w:ascii="Times New Roman" w:eastAsia="ＭＳ 明朝" w:hAnsi="Times New Roman" w:cs="Times New Roman"/>
          <w:sz w:val="18"/>
          <w:szCs w:val="21"/>
        </w:rPr>
        <w:t>.</w:t>
      </w:r>
      <w:r w:rsidR="00DC524A">
        <w:rPr>
          <w:rFonts w:ascii="Times New Roman" w:eastAsia="ＭＳ 明朝" w:hAnsi="Times New Roman" w:cs="Times New Roman"/>
          <w:sz w:val="18"/>
          <w:szCs w:val="21"/>
        </w:rPr>
        <w:t xml:space="preserve"> </w:t>
      </w:r>
    </w:p>
    <w:p w14:paraId="73F061D4" w14:textId="77777777" w:rsidR="007E71DF" w:rsidRPr="002A6CEF" w:rsidRDefault="007E71DF" w:rsidP="002A6CEF">
      <w:pPr>
        <w:spacing w:line="220" w:lineRule="exact"/>
        <w:rPr>
          <w:rFonts w:ascii="Times New Roman" w:eastAsia="ＭＳ 明朝" w:hAnsi="Times New Roman" w:cs="Times New Roman"/>
          <w:sz w:val="18"/>
          <w:szCs w:val="21"/>
        </w:rPr>
      </w:pPr>
    </w:p>
    <w:p w14:paraId="30A2354F" w14:textId="7567CFC2" w:rsidR="004C2AFA" w:rsidRPr="002A6CEF" w:rsidRDefault="00392817" w:rsidP="002A6CEF">
      <w:pPr>
        <w:rPr>
          <w:rFonts w:ascii="Times New Roman" w:eastAsia="ＭＳ 明朝" w:hAnsi="Times New Roman" w:cs="Times New Roman"/>
          <w:sz w:val="18"/>
          <w:szCs w:val="21"/>
        </w:rPr>
      </w:pPr>
      <w:r w:rsidRPr="002A6CEF">
        <w:rPr>
          <w:rFonts w:ascii="Times New Roman" w:eastAsia="ＭＳ 明朝" w:hAnsi="Times New Roman" w:cs="Times New Roman" w:hint="eastAsia"/>
          <w:b/>
          <w:sz w:val="20"/>
          <w:szCs w:val="18"/>
        </w:rPr>
        <w:t>参考文献</w:t>
      </w:r>
    </w:p>
    <w:p w14:paraId="340E469F" w14:textId="122A70CA" w:rsidR="00C576F4" w:rsidRPr="00874C35" w:rsidRDefault="00C576F4" w:rsidP="00C576F4">
      <w:pPr>
        <w:pStyle w:val="a4"/>
        <w:numPr>
          <w:ilvl w:val="0"/>
          <w:numId w:val="13"/>
        </w:numPr>
        <w:spacing w:line="220" w:lineRule="exact"/>
        <w:ind w:leftChars="0" w:left="539"/>
        <w:rPr>
          <w:rFonts w:ascii="Times New Roman" w:eastAsia="ＭＳ 明朝" w:hAnsi="Times New Roman" w:cs="Times New Roman"/>
          <w:sz w:val="18"/>
          <w:szCs w:val="21"/>
        </w:rPr>
      </w:pPr>
      <w:r>
        <w:rPr>
          <w:rFonts w:ascii="Times New Roman" w:eastAsia="ＭＳ 明朝" w:hAnsi="Times New Roman" w:cs="Times New Roman" w:hint="eastAsia"/>
          <w:sz w:val="18"/>
          <w:szCs w:val="21"/>
        </w:rPr>
        <w:t>市村哲</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梶並知記</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平野洋行</w:t>
      </w:r>
      <w:r>
        <w:rPr>
          <w:rFonts w:ascii="Times New Roman" w:eastAsia="ＭＳ 明朝" w:hAnsi="Times New Roman" w:cs="Times New Roman"/>
          <w:sz w:val="18"/>
          <w:szCs w:val="21"/>
        </w:rPr>
        <w:t>, “</w:t>
      </w:r>
      <w:r>
        <w:rPr>
          <w:rFonts w:ascii="Times New Roman" w:eastAsia="ＭＳ 明朝" w:hAnsi="Times New Roman" w:cs="Times New Roman" w:hint="eastAsia"/>
          <w:sz w:val="18"/>
          <w:szCs w:val="21"/>
        </w:rPr>
        <w:t>プログラミング演習授業における学習状況把握支援の試み</w:t>
      </w:r>
      <w:r>
        <w:rPr>
          <w:rFonts w:ascii="Times New Roman" w:eastAsia="ＭＳ 明朝" w:hAnsi="Times New Roman" w:cs="Times New Roman"/>
          <w:sz w:val="18"/>
          <w:szCs w:val="21"/>
        </w:rPr>
        <w:t xml:space="preserve">”, </w:t>
      </w:r>
      <w:r>
        <w:rPr>
          <w:rFonts w:ascii="Times New Roman" w:eastAsia="ＭＳ 明朝" w:hAnsi="Times New Roman" w:cs="Times New Roman" w:hint="eastAsia"/>
          <w:sz w:val="18"/>
          <w:szCs w:val="21"/>
        </w:rPr>
        <w:t>情報処理学会論文誌</w:t>
      </w:r>
      <w:r>
        <w:rPr>
          <w:rFonts w:ascii="Times New Roman" w:eastAsia="ＭＳ 明朝" w:hAnsi="Times New Roman" w:cs="Times New Roman"/>
          <w:sz w:val="18"/>
          <w:szCs w:val="21"/>
        </w:rPr>
        <w:t>, Vol.54, No.12, pp.2518-2527, 2013.</w:t>
      </w:r>
    </w:p>
    <w:p w14:paraId="3FDAC06A" w14:textId="4FD89111" w:rsidR="004C2AFA" w:rsidRPr="002A6CEF" w:rsidRDefault="004C2AFA" w:rsidP="002A6CEF">
      <w:pPr>
        <w:pStyle w:val="a4"/>
        <w:numPr>
          <w:ilvl w:val="0"/>
          <w:numId w:val="13"/>
        </w:numPr>
        <w:spacing w:line="220" w:lineRule="exact"/>
        <w:ind w:leftChars="0" w:left="539"/>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浦上理</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長島和平</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並木美太郎</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兼宗進</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長慎也</w:t>
      </w:r>
      <w:r w:rsidRPr="002A6CEF">
        <w:rPr>
          <w:rFonts w:ascii="Times New Roman" w:eastAsia="ＭＳ 明朝" w:hAnsi="Times New Roman" w:cs="Times New Roman"/>
          <w:sz w:val="18"/>
          <w:szCs w:val="21"/>
        </w:rPr>
        <w:t>,</w:t>
      </w:r>
      <w:r w:rsidRPr="002A6CEF">
        <w:rPr>
          <w:rFonts w:ascii="Times New Roman" w:eastAsia="ＭＳ 明朝" w:hAnsi="Times New Roman" w:cs="Times New Roman" w:hint="eastAsia"/>
          <w:sz w:val="18"/>
          <w:szCs w:val="21"/>
        </w:rPr>
        <w:t>“プログミング学習者のつまずきの自動検出</w:t>
      </w:r>
      <w:r w:rsidRPr="002A6CEF">
        <w:rPr>
          <w:rFonts w:ascii="Times New Roman" w:eastAsia="ＭＳ 明朝" w:hAnsi="Times New Roman" w:cs="Times New Roman"/>
          <w:sz w:val="18"/>
          <w:szCs w:val="21"/>
        </w:rPr>
        <w:t>”,</w:t>
      </w:r>
      <w:r w:rsidRPr="002A6CEF">
        <w:rPr>
          <w:rFonts w:ascii="Times New Roman" w:eastAsia="ＭＳ 明朝" w:hAnsi="Times New Roman" w:cs="Times New Roman" w:hint="eastAsia"/>
          <w:sz w:val="18"/>
          <w:szCs w:val="21"/>
        </w:rPr>
        <w:t>情報処理学会研究報告</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研究報告コンピュータと教育</w:t>
      </w:r>
      <w:r w:rsidRPr="002A6CEF">
        <w:rPr>
          <w:rFonts w:ascii="Times New Roman" w:eastAsia="ＭＳ 明朝" w:hAnsi="Times New Roman" w:cs="Times New Roman"/>
          <w:sz w:val="18"/>
          <w:szCs w:val="21"/>
        </w:rPr>
        <w:t>, Vol.2020-CE-154, No.4, pp.1-8, 2020.</w:t>
      </w:r>
    </w:p>
    <w:p w14:paraId="57565D9F" w14:textId="4031B279" w:rsidR="004C2AFA" w:rsidRPr="002A6CEF" w:rsidRDefault="004C2AFA" w:rsidP="002A6CEF">
      <w:pPr>
        <w:pStyle w:val="a4"/>
        <w:numPr>
          <w:ilvl w:val="0"/>
          <w:numId w:val="13"/>
        </w:numPr>
        <w:spacing w:line="220" w:lineRule="exact"/>
        <w:ind w:leftChars="0" w:left="539"/>
        <w:rPr>
          <w:rFonts w:ascii="Times New Roman" w:eastAsia="ＭＳ 明朝" w:hAnsi="Times New Roman" w:cs="Times New Roman"/>
          <w:sz w:val="18"/>
          <w:szCs w:val="21"/>
        </w:rPr>
      </w:pPr>
      <w:r w:rsidRPr="002A6CEF">
        <w:rPr>
          <w:rFonts w:ascii="Times New Roman" w:eastAsia="ＭＳ 明朝" w:hAnsi="Times New Roman" w:cs="Times New Roman" w:hint="eastAsia"/>
          <w:sz w:val="18"/>
          <w:szCs w:val="21"/>
        </w:rPr>
        <w:t>川崎満広</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大波奨</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大沼亮</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中山祐貴</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神長裕明</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宮寺庸造</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中村勝一</w:t>
      </w:r>
      <w:r w:rsidRPr="002A6CEF">
        <w:rPr>
          <w:rFonts w:ascii="Times New Roman" w:eastAsia="ＭＳ 明朝" w:hAnsi="Times New Roman" w:cs="Times New Roman"/>
          <w:sz w:val="18"/>
          <w:szCs w:val="21"/>
        </w:rPr>
        <w:t>,</w:t>
      </w:r>
      <w:r w:rsidR="00B9103F"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ロジック構成躓き把握支援のためのプログラミング演習における模索痕跡分析手法</w:t>
      </w:r>
      <w:r w:rsidRPr="002A6CEF">
        <w:rPr>
          <w:rFonts w:ascii="Times New Roman" w:eastAsia="ＭＳ 明朝" w:hAnsi="Times New Roman" w:cs="Times New Roman"/>
          <w:sz w:val="18"/>
          <w:szCs w:val="21"/>
        </w:rPr>
        <w:t xml:space="preserve">”, </w:t>
      </w:r>
      <w:r w:rsidRPr="002A6CEF">
        <w:rPr>
          <w:rFonts w:ascii="Times New Roman" w:eastAsia="ＭＳ 明朝" w:hAnsi="Times New Roman" w:cs="Times New Roman" w:hint="eastAsia"/>
          <w:sz w:val="18"/>
          <w:szCs w:val="21"/>
        </w:rPr>
        <w:t>電子情報通信学会技術研究報告</w:t>
      </w:r>
      <w:r w:rsidRPr="002A6CEF">
        <w:rPr>
          <w:rFonts w:ascii="Times New Roman" w:eastAsia="ＭＳ 明朝" w:hAnsi="Times New Roman" w:cs="Times New Roman"/>
          <w:sz w:val="18"/>
          <w:szCs w:val="21"/>
        </w:rPr>
        <w:t>, Vol.123, No.184, pp.23-28, 2023.</w:t>
      </w:r>
    </w:p>
    <w:p w14:paraId="3F1EAAFE" w14:textId="6388BF52" w:rsidR="00D542D9" w:rsidRPr="002A6CEF" w:rsidRDefault="004C2AFA" w:rsidP="002A6CEF">
      <w:pPr>
        <w:pStyle w:val="a4"/>
        <w:numPr>
          <w:ilvl w:val="0"/>
          <w:numId w:val="13"/>
        </w:numPr>
        <w:spacing w:line="220" w:lineRule="exact"/>
        <w:ind w:leftChars="0" w:left="539"/>
        <w:rPr>
          <w:bCs/>
          <w:szCs w:val="18"/>
        </w:rPr>
      </w:pPr>
      <w:r w:rsidRPr="002A6CEF">
        <w:rPr>
          <w:rFonts w:ascii="Times New Roman" w:eastAsia="ＭＳ 明朝" w:hAnsi="Times New Roman" w:cs="Times New Roman"/>
          <w:sz w:val="18"/>
          <w:szCs w:val="21"/>
        </w:rPr>
        <w:t>Raul Torres et al., "Comparison of Clang Abstract Syntax Trees Using String Kernels", 2018 Int. Conf. on High Performance Computing &amp; Simulation, pp. 106-113, 2018.</w:t>
      </w:r>
    </w:p>
    <w:sectPr w:rsidR="00D542D9" w:rsidRPr="002A6CEF" w:rsidSect="00AD34A2">
      <w:type w:val="continuous"/>
      <w:pgSz w:w="11906" w:h="16838"/>
      <w:pgMar w:top="851" w:right="851" w:bottom="851" w:left="85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6D4FB" w14:textId="77777777" w:rsidR="00342C39" w:rsidRDefault="00342C39" w:rsidP="00CE6006">
      <w:r>
        <w:separator/>
      </w:r>
    </w:p>
  </w:endnote>
  <w:endnote w:type="continuationSeparator" w:id="0">
    <w:p w14:paraId="72CD9CC3" w14:textId="77777777" w:rsidR="00342C39" w:rsidRDefault="00342C39" w:rsidP="00CE6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5AFFD" w14:textId="77777777" w:rsidR="00342C39" w:rsidRDefault="00342C39" w:rsidP="00CE6006">
      <w:r>
        <w:separator/>
      </w:r>
    </w:p>
  </w:footnote>
  <w:footnote w:type="continuationSeparator" w:id="0">
    <w:p w14:paraId="4A96B960" w14:textId="77777777" w:rsidR="00342C39" w:rsidRDefault="00342C39" w:rsidP="00CE6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6447AC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B02AB5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8A241F82"/>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3510F25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1C043E4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C9B0042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00728EF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BB6552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C4E4F64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154761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D490447"/>
    <w:multiLevelType w:val="hybridMultilevel"/>
    <w:tmpl w:val="94EC9C96"/>
    <w:lvl w:ilvl="0" w:tplc="FD0655EC">
      <w:start w:val="1"/>
      <w:numFmt w:val="decimal"/>
      <w:lvlText w:val="[%1] "/>
      <w:lvlJc w:val="left"/>
      <w:pPr>
        <w:ind w:left="541" w:hanging="420"/>
      </w:pPr>
      <w:rPr>
        <w:rFonts w:hint="eastAsia"/>
      </w:rPr>
    </w:lvl>
    <w:lvl w:ilvl="1" w:tplc="04090017" w:tentative="1">
      <w:start w:val="1"/>
      <w:numFmt w:val="aiueoFullWidth"/>
      <w:lvlText w:val="(%2)"/>
      <w:lvlJc w:val="left"/>
      <w:pPr>
        <w:ind w:left="961" w:hanging="420"/>
      </w:pPr>
    </w:lvl>
    <w:lvl w:ilvl="2" w:tplc="04090011" w:tentative="1">
      <w:start w:val="1"/>
      <w:numFmt w:val="decimalEnclosedCircle"/>
      <w:lvlText w:val="%3"/>
      <w:lvlJc w:val="left"/>
      <w:pPr>
        <w:ind w:left="1381" w:hanging="420"/>
      </w:pPr>
    </w:lvl>
    <w:lvl w:ilvl="3" w:tplc="0409000F" w:tentative="1">
      <w:start w:val="1"/>
      <w:numFmt w:val="decimal"/>
      <w:lvlText w:val="%4."/>
      <w:lvlJc w:val="left"/>
      <w:pPr>
        <w:ind w:left="1801" w:hanging="420"/>
      </w:pPr>
    </w:lvl>
    <w:lvl w:ilvl="4" w:tplc="04090017" w:tentative="1">
      <w:start w:val="1"/>
      <w:numFmt w:val="aiueoFullWidth"/>
      <w:lvlText w:val="(%5)"/>
      <w:lvlJc w:val="left"/>
      <w:pPr>
        <w:ind w:left="2221" w:hanging="420"/>
      </w:pPr>
    </w:lvl>
    <w:lvl w:ilvl="5" w:tplc="04090011" w:tentative="1">
      <w:start w:val="1"/>
      <w:numFmt w:val="decimalEnclosedCircle"/>
      <w:lvlText w:val="%6"/>
      <w:lvlJc w:val="left"/>
      <w:pPr>
        <w:ind w:left="2641" w:hanging="420"/>
      </w:pPr>
    </w:lvl>
    <w:lvl w:ilvl="6" w:tplc="0409000F" w:tentative="1">
      <w:start w:val="1"/>
      <w:numFmt w:val="decimal"/>
      <w:lvlText w:val="%7."/>
      <w:lvlJc w:val="left"/>
      <w:pPr>
        <w:ind w:left="3061" w:hanging="420"/>
      </w:pPr>
    </w:lvl>
    <w:lvl w:ilvl="7" w:tplc="04090017" w:tentative="1">
      <w:start w:val="1"/>
      <w:numFmt w:val="aiueoFullWidth"/>
      <w:lvlText w:val="(%8)"/>
      <w:lvlJc w:val="left"/>
      <w:pPr>
        <w:ind w:left="3481" w:hanging="420"/>
      </w:pPr>
    </w:lvl>
    <w:lvl w:ilvl="8" w:tplc="04090011" w:tentative="1">
      <w:start w:val="1"/>
      <w:numFmt w:val="decimalEnclosedCircle"/>
      <w:lvlText w:val="%9"/>
      <w:lvlJc w:val="left"/>
      <w:pPr>
        <w:ind w:left="3901" w:hanging="420"/>
      </w:pPr>
    </w:lvl>
  </w:abstractNum>
  <w:abstractNum w:abstractNumId="11" w15:restartNumberingAfterBreak="0">
    <w:nsid w:val="762C5A29"/>
    <w:multiLevelType w:val="hybridMultilevel"/>
    <w:tmpl w:val="1CF2C724"/>
    <w:lvl w:ilvl="0" w:tplc="C118497A">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290016874">
    <w:abstractNumId w:val="0"/>
  </w:num>
  <w:num w:numId="2" w16cid:durableId="1130319906">
    <w:abstractNumId w:val="1"/>
  </w:num>
  <w:num w:numId="3" w16cid:durableId="1189611150">
    <w:abstractNumId w:val="2"/>
  </w:num>
  <w:num w:numId="4" w16cid:durableId="1154562496">
    <w:abstractNumId w:val="3"/>
  </w:num>
  <w:num w:numId="5" w16cid:durableId="811218833">
    <w:abstractNumId w:val="8"/>
  </w:num>
  <w:num w:numId="6" w16cid:durableId="2143385072">
    <w:abstractNumId w:val="4"/>
  </w:num>
  <w:num w:numId="7" w16cid:durableId="671447962">
    <w:abstractNumId w:val="5"/>
  </w:num>
  <w:num w:numId="8" w16cid:durableId="1292246264">
    <w:abstractNumId w:val="6"/>
  </w:num>
  <w:num w:numId="9" w16cid:durableId="119416902">
    <w:abstractNumId w:val="7"/>
  </w:num>
  <w:num w:numId="10" w16cid:durableId="702487557">
    <w:abstractNumId w:val="9"/>
  </w:num>
  <w:num w:numId="11" w16cid:durableId="18245466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5541260">
    <w:abstractNumId w:val="11"/>
  </w:num>
  <w:num w:numId="13" w16cid:durableId="98454823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原田 裕太">
    <w15:presenceInfo w15:providerId="AD" w15:userId="S::a201420y@st.u-gakugei.ac.jp::383ba93c-6163-4220-9d96-7d07c5377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0C"/>
    <w:rsid w:val="00004A09"/>
    <w:rsid w:val="0003177C"/>
    <w:rsid w:val="000377C0"/>
    <w:rsid w:val="000770F7"/>
    <w:rsid w:val="00080599"/>
    <w:rsid w:val="00094B57"/>
    <w:rsid w:val="000A44E7"/>
    <w:rsid w:val="000A6821"/>
    <w:rsid w:val="000B5534"/>
    <w:rsid w:val="000B7B92"/>
    <w:rsid w:val="000C4AC5"/>
    <w:rsid w:val="000D0023"/>
    <w:rsid w:val="000F3EE3"/>
    <w:rsid w:val="00100814"/>
    <w:rsid w:val="00133701"/>
    <w:rsid w:val="00141938"/>
    <w:rsid w:val="001546F6"/>
    <w:rsid w:val="001A1ADB"/>
    <w:rsid w:val="001A4769"/>
    <w:rsid w:val="001E46A0"/>
    <w:rsid w:val="001F30A6"/>
    <w:rsid w:val="002126DA"/>
    <w:rsid w:val="00234160"/>
    <w:rsid w:val="00241A75"/>
    <w:rsid w:val="00247202"/>
    <w:rsid w:val="00251101"/>
    <w:rsid w:val="00251D0A"/>
    <w:rsid w:val="00266C0C"/>
    <w:rsid w:val="0027581E"/>
    <w:rsid w:val="002A0239"/>
    <w:rsid w:val="002A6CEF"/>
    <w:rsid w:val="002D5890"/>
    <w:rsid w:val="002F24C2"/>
    <w:rsid w:val="002F3FAA"/>
    <w:rsid w:val="003135FD"/>
    <w:rsid w:val="00333F30"/>
    <w:rsid w:val="00342C39"/>
    <w:rsid w:val="003630C9"/>
    <w:rsid w:val="00392817"/>
    <w:rsid w:val="003A3A1F"/>
    <w:rsid w:val="003A3D5F"/>
    <w:rsid w:val="003F35C3"/>
    <w:rsid w:val="003F6C06"/>
    <w:rsid w:val="004224CF"/>
    <w:rsid w:val="00426A48"/>
    <w:rsid w:val="00431754"/>
    <w:rsid w:val="004733AC"/>
    <w:rsid w:val="00492353"/>
    <w:rsid w:val="004B0066"/>
    <w:rsid w:val="004C2AFA"/>
    <w:rsid w:val="004E5582"/>
    <w:rsid w:val="004F3293"/>
    <w:rsid w:val="0051437A"/>
    <w:rsid w:val="0055704D"/>
    <w:rsid w:val="00582879"/>
    <w:rsid w:val="005919A1"/>
    <w:rsid w:val="005E1B54"/>
    <w:rsid w:val="005F0B72"/>
    <w:rsid w:val="005F749B"/>
    <w:rsid w:val="00620C47"/>
    <w:rsid w:val="00621554"/>
    <w:rsid w:val="00621583"/>
    <w:rsid w:val="0063252D"/>
    <w:rsid w:val="006427E4"/>
    <w:rsid w:val="00655C6D"/>
    <w:rsid w:val="00666770"/>
    <w:rsid w:val="00692ABC"/>
    <w:rsid w:val="006E19B4"/>
    <w:rsid w:val="006E63A4"/>
    <w:rsid w:val="006E7E90"/>
    <w:rsid w:val="006F3A00"/>
    <w:rsid w:val="00710F74"/>
    <w:rsid w:val="00741A24"/>
    <w:rsid w:val="0074528A"/>
    <w:rsid w:val="00745D60"/>
    <w:rsid w:val="007813E5"/>
    <w:rsid w:val="007930F0"/>
    <w:rsid w:val="007A4AD2"/>
    <w:rsid w:val="007D5FC9"/>
    <w:rsid w:val="007D7BBD"/>
    <w:rsid w:val="007E1E2A"/>
    <w:rsid w:val="007E71DF"/>
    <w:rsid w:val="007F6B7B"/>
    <w:rsid w:val="00805CA5"/>
    <w:rsid w:val="00850B06"/>
    <w:rsid w:val="0086106B"/>
    <w:rsid w:val="00874C35"/>
    <w:rsid w:val="009038BD"/>
    <w:rsid w:val="00905CCF"/>
    <w:rsid w:val="00922AFC"/>
    <w:rsid w:val="00932DA1"/>
    <w:rsid w:val="0094146E"/>
    <w:rsid w:val="00953134"/>
    <w:rsid w:val="00966E53"/>
    <w:rsid w:val="0099202A"/>
    <w:rsid w:val="00995AB0"/>
    <w:rsid w:val="009C7EDF"/>
    <w:rsid w:val="009D0E40"/>
    <w:rsid w:val="009D5680"/>
    <w:rsid w:val="009D5899"/>
    <w:rsid w:val="009E1DE3"/>
    <w:rsid w:val="009E5ECE"/>
    <w:rsid w:val="00A004EA"/>
    <w:rsid w:val="00A30FB4"/>
    <w:rsid w:val="00A31CCC"/>
    <w:rsid w:val="00A5270D"/>
    <w:rsid w:val="00A82317"/>
    <w:rsid w:val="00A8328F"/>
    <w:rsid w:val="00A86E15"/>
    <w:rsid w:val="00A90504"/>
    <w:rsid w:val="00AA0A94"/>
    <w:rsid w:val="00AA5C71"/>
    <w:rsid w:val="00AB4AAA"/>
    <w:rsid w:val="00AD34A2"/>
    <w:rsid w:val="00B000F3"/>
    <w:rsid w:val="00B144EA"/>
    <w:rsid w:val="00B14C6F"/>
    <w:rsid w:val="00B321A2"/>
    <w:rsid w:val="00B41619"/>
    <w:rsid w:val="00B5105B"/>
    <w:rsid w:val="00B63B1A"/>
    <w:rsid w:val="00B9103F"/>
    <w:rsid w:val="00B91B86"/>
    <w:rsid w:val="00B94E45"/>
    <w:rsid w:val="00BA492C"/>
    <w:rsid w:val="00BA5CE8"/>
    <w:rsid w:val="00BB6BDF"/>
    <w:rsid w:val="00BC24B6"/>
    <w:rsid w:val="00BE5517"/>
    <w:rsid w:val="00C126FD"/>
    <w:rsid w:val="00C32048"/>
    <w:rsid w:val="00C576F4"/>
    <w:rsid w:val="00C7279D"/>
    <w:rsid w:val="00C82A03"/>
    <w:rsid w:val="00C95E88"/>
    <w:rsid w:val="00CB2DF9"/>
    <w:rsid w:val="00CD62CB"/>
    <w:rsid w:val="00CD7FAB"/>
    <w:rsid w:val="00CE6006"/>
    <w:rsid w:val="00D4669F"/>
    <w:rsid w:val="00D542D9"/>
    <w:rsid w:val="00D60675"/>
    <w:rsid w:val="00D607F4"/>
    <w:rsid w:val="00D62821"/>
    <w:rsid w:val="00D710E2"/>
    <w:rsid w:val="00D90A3C"/>
    <w:rsid w:val="00DA74D7"/>
    <w:rsid w:val="00DC524A"/>
    <w:rsid w:val="00DE19F5"/>
    <w:rsid w:val="00DE54D5"/>
    <w:rsid w:val="00DE5F9D"/>
    <w:rsid w:val="00E11DDA"/>
    <w:rsid w:val="00E22CE6"/>
    <w:rsid w:val="00E33087"/>
    <w:rsid w:val="00E4254F"/>
    <w:rsid w:val="00E90C7D"/>
    <w:rsid w:val="00E963CC"/>
    <w:rsid w:val="00EA0988"/>
    <w:rsid w:val="00EE337C"/>
    <w:rsid w:val="00F07A0A"/>
    <w:rsid w:val="00F13A1C"/>
    <w:rsid w:val="00F20F45"/>
    <w:rsid w:val="00F22457"/>
    <w:rsid w:val="00FA1907"/>
    <w:rsid w:val="00FB2CCF"/>
    <w:rsid w:val="00FF08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E68522"/>
  <w15:chartTrackingRefBased/>
  <w15:docId w15:val="{B3A18F66-D562-6F45-B66B-48A0D0EA7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621554"/>
    <w:rPr>
      <w:b/>
      <w:bCs/>
      <w:szCs w:val="21"/>
    </w:rPr>
  </w:style>
  <w:style w:type="paragraph" w:styleId="a4">
    <w:name w:val="List Paragraph"/>
    <w:basedOn w:val="a"/>
    <w:uiPriority w:val="34"/>
    <w:qFormat/>
    <w:rsid w:val="006E7E90"/>
    <w:pPr>
      <w:ind w:leftChars="400" w:left="840"/>
    </w:pPr>
  </w:style>
  <w:style w:type="table" w:styleId="a5">
    <w:name w:val="Table Grid"/>
    <w:basedOn w:val="a1"/>
    <w:uiPriority w:val="59"/>
    <w:rsid w:val="00992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endnote text"/>
    <w:basedOn w:val="a"/>
    <w:link w:val="a7"/>
    <w:uiPriority w:val="99"/>
    <w:semiHidden/>
    <w:unhideWhenUsed/>
    <w:rsid w:val="00CE6006"/>
    <w:pPr>
      <w:snapToGrid w:val="0"/>
      <w:jc w:val="left"/>
    </w:pPr>
  </w:style>
  <w:style w:type="character" w:customStyle="1" w:styleId="a7">
    <w:name w:val="文末脚注文字列 (文字)"/>
    <w:basedOn w:val="a0"/>
    <w:link w:val="a6"/>
    <w:uiPriority w:val="99"/>
    <w:semiHidden/>
    <w:rsid w:val="00CE6006"/>
  </w:style>
  <w:style w:type="character" w:styleId="a8">
    <w:name w:val="endnote reference"/>
    <w:basedOn w:val="a0"/>
    <w:uiPriority w:val="99"/>
    <w:semiHidden/>
    <w:unhideWhenUsed/>
    <w:rsid w:val="00CE6006"/>
    <w:rPr>
      <w:vertAlign w:val="superscript"/>
    </w:rPr>
  </w:style>
  <w:style w:type="paragraph" w:styleId="a9">
    <w:name w:val="footnote text"/>
    <w:basedOn w:val="a"/>
    <w:link w:val="aa"/>
    <w:uiPriority w:val="99"/>
    <w:semiHidden/>
    <w:unhideWhenUsed/>
    <w:rsid w:val="00CE6006"/>
    <w:pPr>
      <w:snapToGrid w:val="0"/>
      <w:jc w:val="left"/>
    </w:pPr>
  </w:style>
  <w:style w:type="character" w:customStyle="1" w:styleId="aa">
    <w:name w:val="脚注文字列 (文字)"/>
    <w:basedOn w:val="a0"/>
    <w:link w:val="a9"/>
    <w:uiPriority w:val="99"/>
    <w:semiHidden/>
    <w:rsid w:val="00CE6006"/>
  </w:style>
  <w:style w:type="character" w:styleId="ab">
    <w:name w:val="footnote reference"/>
    <w:basedOn w:val="a0"/>
    <w:uiPriority w:val="99"/>
    <w:semiHidden/>
    <w:unhideWhenUsed/>
    <w:rsid w:val="00CE6006"/>
    <w:rPr>
      <w:vertAlign w:val="superscript"/>
    </w:rPr>
  </w:style>
  <w:style w:type="paragraph" w:styleId="ac">
    <w:name w:val="Revision"/>
    <w:hidden/>
    <w:uiPriority w:val="99"/>
    <w:semiHidden/>
    <w:rsid w:val="00BE5517"/>
  </w:style>
  <w:style w:type="character" w:styleId="ad">
    <w:name w:val="annotation reference"/>
    <w:basedOn w:val="a0"/>
    <w:uiPriority w:val="99"/>
    <w:semiHidden/>
    <w:unhideWhenUsed/>
    <w:rsid w:val="009038BD"/>
    <w:rPr>
      <w:sz w:val="18"/>
      <w:szCs w:val="18"/>
    </w:rPr>
  </w:style>
  <w:style w:type="paragraph" w:styleId="ae">
    <w:name w:val="annotation text"/>
    <w:basedOn w:val="a"/>
    <w:link w:val="af"/>
    <w:uiPriority w:val="99"/>
    <w:unhideWhenUsed/>
    <w:rsid w:val="009038BD"/>
    <w:pPr>
      <w:jc w:val="left"/>
    </w:pPr>
  </w:style>
  <w:style w:type="character" w:customStyle="1" w:styleId="af">
    <w:name w:val="コメント文字列 (文字)"/>
    <w:basedOn w:val="a0"/>
    <w:link w:val="ae"/>
    <w:uiPriority w:val="99"/>
    <w:rsid w:val="009038BD"/>
  </w:style>
  <w:style w:type="paragraph" w:styleId="af0">
    <w:name w:val="annotation subject"/>
    <w:basedOn w:val="ae"/>
    <w:next w:val="ae"/>
    <w:link w:val="af1"/>
    <w:uiPriority w:val="99"/>
    <w:semiHidden/>
    <w:unhideWhenUsed/>
    <w:rsid w:val="009038BD"/>
    <w:rPr>
      <w:b/>
      <w:bCs/>
    </w:rPr>
  </w:style>
  <w:style w:type="character" w:customStyle="1" w:styleId="af1">
    <w:name w:val="コメント内容 (文字)"/>
    <w:basedOn w:val="af"/>
    <w:link w:val="af0"/>
    <w:uiPriority w:val="99"/>
    <w:semiHidden/>
    <w:rsid w:val="009038BD"/>
    <w:rPr>
      <w:b/>
      <w:bCs/>
    </w:rPr>
  </w:style>
  <w:style w:type="table" w:customStyle="1" w:styleId="af2">
    <w:name w:val="行き詰まり推定結果"/>
    <w:basedOn w:val="a1"/>
    <w:uiPriority w:val="99"/>
    <w:rsid w:val="001A1ADB"/>
    <w:tblPr/>
  </w:style>
  <w:style w:type="table" w:customStyle="1" w:styleId="af3">
    <w:name w:val="実験結果"/>
    <w:basedOn w:val="a1"/>
    <w:uiPriority w:val="99"/>
    <w:rsid w:val="001A1ADB"/>
    <w:tblPr>
      <w:tblBorders>
        <w:insideH w:val="single" w:sz="2" w:space="0" w:color="auto"/>
      </w:tblBorders>
    </w:tblPr>
    <w:tblStylePr w:type="firstRow">
      <w:tblPr/>
      <w:tcPr>
        <w:tcBorders>
          <w:top w:val="single" w:sz="18" w:space="0" w:color="auto"/>
          <w:bottom w:val="single" w:sz="18" w:space="0" w:color="auto"/>
        </w:tcBorders>
      </w:tcPr>
    </w:tblStylePr>
    <w:tblStylePr w:type="lastRow">
      <w:tblPr/>
      <w:tcPr>
        <w:tcBorders>
          <w:bottom w:val="single" w:sz="18" w:space="0" w:color="auto"/>
          <w:insideH w:val="nil"/>
        </w:tcBorders>
      </w:tcPr>
    </w:tblStylePr>
  </w:style>
  <w:style w:type="table" w:customStyle="1" w:styleId="af4">
    <w:name w:val="あ"/>
    <w:basedOn w:val="a1"/>
    <w:uiPriority w:val="99"/>
    <w:rsid w:val="001A1ADB"/>
    <w:tblPr>
      <w:tblBorders>
        <w:insideH w:val="single" w:sz="4" w:space="0" w:color="auto"/>
      </w:tblBorders>
    </w:tblPr>
    <w:tblStylePr w:type="firstRow">
      <w:tblPr/>
      <w:tcPr>
        <w:tcBorders>
          <w:top w:val="single" w:sz="12" w:space="0" w:color="auto"/>
          <w:bottom w:val="single" w:sz="4" w:space="0" w:color="auto"/>
        </w:tcBorders>
      </w:tcPr>
    </w:tblStylePr>
    <w:tblStylePr w:type="lastRow">
      <w:tblPr/>
      <w:tcPr>
        <w:tcBorders>
          <w:top w:val="nil"/>
          <w:bottom w:val="single" w:sz="12" w:space="0" w:color="auto"/>
        </w:tcBorders>
      </w:tcPr>
    </w:tblStylePr>
  </w:style>
  <w:style w:type="paragraph" w:styleId="af5">
    <w:name w:val="header"/>
    <w:basedOn w:val="a"/>
    <w:link w:val="af6"/>
    <w:uiPriority w:val="99"/>
    <w:unhideWhenUsed/>
    <w:rsid w:val="00874C35"/>
    <w:pPr>
      <w:tabs>
        <w:tab w:val="center" w:pos="4252"/>
        <w:tab w:val="right" w:pos="8504"/>
      </w:tabs>
      <w:snapToGrid w:val="0"/>
    </w:pPr>
  </w:style>
  <w:style w:type="character" w:customStyle="1" w:styleId="af6">
    <w:name w:val="ヘッダー (文字)"/>
    <w:basedOn w:val="a0"/>
    <w:link w:val="af5"/>
    <w:uiPriority w:val="99"/>
    <w:rsid w:val="00874C35"/>
  </w:style>
  <w:style w:type="paragraph" w:styleId="af7">
    <w:name w:val="footer"/>
    <w:basedOn w:val="a"/>
    <w:link w:val="af8"/>
    <w:uiPriority w:val="99"/>
    <w:unhideWhenUsed/>
    <w:rsid w:val="00874C35"/>
    <w:pPr>
      <w:tabs>
        <w:tab w:val="center" w:pos="4252"/>
        <w:tab w:val="right" w:pos="8504"/>
      </w:tabs>
      <w:snapToGrid w:val="0"/>
    </w:pPr>
  </w:style>
  <w:style w:type="character" w:customStyle="1" w:styleId="af8">
    <w:name w:val="フッター (文字)"/>
    <w:basedOn w:val="a0"/>
    <w:link w:val="af7"/>
    <w:uiPriority w:val="99"/>
    <w:rsid w:val="00874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B5F73-E67D-2148-B450-6886150A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831</Words>
  <Characters>4743</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綜一郎</dc:creator>
  <cp:keywords/>
  <dc:description/>
  <cp:lastModifiedBy>原田 裕太</cp:lastModifiedBy>
  <cp:revision>2</cp:revision>
  <cp:lastPrinted>2024-01-16T05:44:00Z</cp:lastPrinted>
  <dcterms:created xsi:type="dcterms:W3CDTF">2024-01-16T07:08:00Z</dcterms:created>
  <dcterms:modified xsi:type="dcterms:W3CDTF">2024-01-16T07:08:00Z</dcterms:modified>
</cp:coreProperties>
</file>